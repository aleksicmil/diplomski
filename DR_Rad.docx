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B352F" w14:textId="77777777" w:rsidR="006F1A5A" w:rsidRPr="00C9027C" w:rsidRDefault="009954BE">
      <w:pPr>
        <w:contextualSpacing w:val="0"/>
        <w:jc w:val="center"/>
        <w:rPr>
          <w:rFonts w:ascii="Times New Roman" w:eastAsia="Times New Roman" w:hAnsi="Times New Roman" w:cs="Times New Roman"/>
          <w:lang w:val="sr-Latn-RS"/>
        </w:rPr>
      </w:pPr>
      <w:r w:rsidRPr="00C9027C">
        <w:rPr>
          <w:rFonts w:ascii="Times New Roman" w:eastAsia="Times New Roman" w:hAnsi="Times New Roman" w:cs="Times New Roman"/>
          <w:lang w:val="sr-Latn-RS"/>
        </w:rPr>
        <w:t>UVOD</w:t>
      </w:r>
    </w:p>
    <w:p w14:paraId="6A43F86E" w14:textId="77777777" w:rsidR="006F1A5A" w:rsidRPr="00C9027C" w:rsidRDefault="006F1A5A">
      <w:pPr>
        <w:contextualSpacing w:val="0"/>
        <w:jc w:val="both"/>
        <w:rPr>
          <w:rFonts w:ascii="Times New Roman" w:eastAsia="Times New Roman" w:hAnsi="Times New Roman" w:cs="Times New Roman"/>
          <w:lang w:val="sr-Latn-RS"/>
        </w:rPr>
      </w:pPr>
    </w:p>
    <w:p w14:paraId="4C9E822E" w14:textId="77777777" w:rsidR="006F1A5A" w:rsidRPr="00C9027C" w:rsidRDefault="006F1A5A">
      <w:pPr>
        <w:contextualSpacing w:val="0"/>
        <w:jc w:val="both"/>
        <w:rPr>
          <w:rFonts w:ascii="Times New Roman" w:eastAsia="Times New Roman" w:hAnsi="Times New Roman" w:cs="Times New Roman"/>
          <w:lang w:val="sr-Latn-RS"/>
        </w:rPr>
      </w:pPr>
    </w:p>
    <w:p w14:paraId="77F4FFF7"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Smanjenje troškova sekvenciranja zajedno sa konstantnim unapređivanjem tehnologije dovodi do dupliranja broja proizvedenih podataka svakih sedam meseci u prethodnih 10 godina. Samo u 2018. godini sekvencirano je više od 1000 genoma, dok u onlajn bazama podataka do danas postoji oko 15 000 sekvenciranih genoma (Mukherjee et al, 2017). Ovakve količine podataka doprinose poznavanju velikog broja proteinskih sekvenci</w:t>
      </w:r>
      <w:r w:rsidR="00FC5B4D" w:rsidRPr="00C9027C">
        <w:rPr>
          <w:rFonts w:ascii="Times New Roman" w:eastAsia="Times New Roman" w:hAnsi="Times New Roman" w:cs="Times New Roman"/>
          <w:lang w:val="sr-Latn-RS"/>
        </w:rPr>
        <w:t>, međutim za većinu njih postoji malo ili nimalo podataka o proteinskim funkcijama</w:t>
      </w:r>
      <w:r w:rsidRPr="00C9027C">
        <w:rPr>
          <w:rFonts w:ascii="Times New Roman" w:eastAsia="Times New Roman" w:hAnsi="Times New Roman" w:cs="Times New Roman"/>
          <w:lang w:val="sr-Latn-RS"/>
        </w:rPr>
        <w:t xml:space="preserve">. Prema podacima iz 2007., samo 20% proteinskih sekvenci vrste </w:t>
      </w:r>
      <w:r w:rsidRPr="00C9027C">
        <w:rPr>
          <w:rFonts w:ascii="Times New Roman" w:eastAsia="Times New Roman" w:hAnsi="Times New Roman" w:cs="Times New Roman"/>
          <w:i/>
          <w:lang w:val="sr-Latn-RS"/>
        </w:rPr>
        <w:t>Homo sapiens</w:t>
      </w:r>
      <w:r w:rsidRPr="00C9027C">
        <w:rPr>
          <w:rFonts w:ascii="Times New Roman" w:eastAsia="Times New Roman" w:hAnsi="Times New Roman" w:cs="Times New Roman"/>
          <w:lang w:val="sr-Latn-RS"/>
        </w:rPr>
        <w:t xml:space="preserve"> je eksperimentalno karakterizovano (Lee et al, 2007). Problemi eksperimentalnog određivanja funkcije proteina kao što su </w:t>
      </w:r>
      <w:r w:rsidR="00FC5B4D" w:rsidRPr="00C9027C">
        <w:rPr>
          <w:rFonts w:ascii="Times New Roman" w:eastAsia="Times New Roman" w:hAnsi="Times New Roman" w:cs="Times New Roman"/>
          <w:lang w:val="sr-Latn-RS"/>
        </w:rPr>
        <w:t xml:space="preserve">veliki </w:t>
      </w:r>
      <w:r w:rsidRPr="00C9027C">
        <w:rPr>
          <w:rFonts w:ascii="Times New Roman" w:eastAsia="Times New Roman" w:hAnsi="Times New Roman" w:cs="Times New Roman"/>
          <w:lang w:val="sr-Latn-RS"/>
        </w:rPr>
        <w:t>vremensk</w:t>
      </w:r>
      <w:r w:rsidR="00FC5B4D" w:rsidRPr="00C9027C">
        <w:rPr>
          <w:rFonts w:ascii="Times New Roman" w:eastAsia="Times New Roman" w:hAnsi="Times New Roman" w:cs="Times New Roman"/>
          <w:lang w:val="sr-Latn-RS"/>
        </w:rPr>
        <w:t>i</w:t>
      </w:r>
      <w:r w:rsidRPr="00C9027C">
        <w:rPr>
          <w:rFonts w:ascii="Times New Roman" w:eastAsia="Times New Roman" w:hAnsi="Times New Roman" w:cs="Times New Roman"/>
          <w:lang w:val="sr-Latn-RS"/>
        </w:rPr>
        <w:t xml:space="preserve"> i novčan</w:t>
      </w:r>
      <w:r w:rsidR="00FC5B4D" w:rsidRPr="00C9027C">
        <w:rPr>
          <w:rFonts w:ascii="Times New Roman" w:eastAsia="Times New Roman" w:hAnsi="Times New Roman" w:cs="Times New Roman"/>
          <w:lang w:val="sr-Latn-RS"/>
        </w:rPr>
        <w:t>i</w:t>
      </w:r>
      <w:r w:rsidRPr="00C9027C">
        <w:rPr>
          <w:rFonts w:ascii="Times New Roman" w:eastAsia="Times New Roman" w:hAnsi="Times New Roman" w:cs="Times New Roman"/>
          <w:lang w:val="sr-Latn-RS"/>
        </w:rPr>
        <w:t xml:space="preserve"> </w:t>
      </w:r>
      <w:r w:rsidR="00FC5B4D" w:rsidRPr="00C9027C">
        <w:rPr>
          <w:rFonts w:ascii="Times New Roman" w:eastAsia="Times New Roman" w:hAnsi="Times New Roman" w:cs="Times New Roman"/>
          <w:lang w:val="sr-Latn-RS"/>
        </w:rPr>
        <w:t xml:space="preserve">izdaci </w:t>
      </w:r>
      <w:r w:rsidRPr="00C9027C">
        <w:rPr>
          <w:rFonts w:ascii="Times New Roman" w:eastAsia="Times New Roman" w:hAnsi="Times New Roman" w:cs="Times New Roman"/>
          <w:lang w:val="sr-Latn-RS"/>
        </w:rPr>
        <w:t>doprineli su razvijanju velikog broja sofisticiranih kompjuterskih metoda na čijem se unapređivanju svakodnevno radi.</w:t>
      </w:r>
    </w:p>
    <w:p w14:paraId="0D0C9E18" w14:textId="77777777" w:rsidR="006F1A5A" w:rsidRPr="00C9027C" w:rsidRDefault="006F1A5A">
      <w:pPr>
        <w:contextualSpacing w:val="0"/>
        <w:jc w:val="both"/>
        <w:rPr>
          <w:rFonts w:ascii="Times New Roman" w:eastAsia="Times New Roman" w:hAnsi="Times New Roman" w:cs="Times New Roman"/>
          <w:lang w:val="sr-Latn-RS"/>
        </w:rPr>
      </w:pPr>
    </w:p>
    <w:p w14:paraId="3819BFD5" w14:textId="77777777" w:rsidR="006F1A5A" w:rsidRPr="00C9027C" w:rsidRDefault="009954BE">
      <w:pPr>
        <w:contextualSpacing w:val="0"/>
        <w:jc w:val="both"/>
        <w:rPr>
          <w:rFonts w:ascii="Times New Roman" w:eastAsia="Times New Roman" w:hAnsi="Times New Roman" w:cs="Times New Roman"/>
          <w:b/>
          <w:lang w:val="sr-Latn-RS"/>
        </w:rPr>
      </w:pPr>
      <w:r w:rsidRPr="00C9027C">
        <w:rPr>
          <w:rFonts w:ascii="Times New Roman" w:eastAsia="Times New Roman" w:hAnsi="Times New Roman" w:cs="Times New Roman"/>
          <w:b/>
          <w:lang w:val="sr-Latn-RS"/>
        </w:rPr>
        <w:t xml:space="preserve">Gene Ontology </w:t>
      </w:r>
    </w:p>
    <w:p w14:paraId="4EE1224C" w14:textId="77777777" w:rsidR="006F1A5A" w:rsidRPr="00C9027C" w:rsidRDefault="006F1A5A">
      <w:pPr>
        <w:contextualSpacing w:val="0"/>
        <w:jc w:val="both"/>
        <w:rPr>
          <w:rFonts w:ascii="Times New Roman" w:eastAsia="Times New Roman" w:hAnsi="Times New Roman" w:cs="Times New Roman"/>
          <w:lang w:val="sr-Latn-RS"/>
        </w:rPr>
      </w:pPr>
    </w:p>
    <w:p w14:paraId="2DEDA83C"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Velika količina podataka </w:t>
      </w:r>
      <w:r w:rsidR="001F15F0" w:rsidRPr="00C9027C">
        <w:rPr>
          <w:rFonts w:ascii="Times New Roman" w:eastAsia="Times New Roman" w:hAnsi="Times New Roman" w:cs="Times New Roman"/>
          <w:lang w:val="sr-Latn-RS"/>
        </w:rPr>
        <w:t>o funkcijama proteina je uskladišten u bazi podataka</w:t>
      </w:r>
      <w:r w:rsidRPr="00C9027C">
        <w:rPr>
          <w:rFonts w:ascii="Times New Roman" w:eastAsia="Times New Roman" w:hAnsi="Times New Roman" w:cs="Times New Roman"/>
          <w:lang w:val="sr-Latn-RS"/>
        </w:rPr>
        <w:t xml:space="preserve"> Gene Ontology (GO). Cilj GO je da pruži dinamičan i kontorlisan rečnik</w:t>
      </w:r>
      <w:r w:rsidR="005815AC" w:rsidRPr="00C9027C">
        <w:rPr>
          <w:rFonts w:ascii="Times New Roman" w:eastAsia="Times New Roman" w:hAnsi="Times New Roman" w:cs="Times New Roman"/>
          <w:lang w:val="sr-Latn-RS"/>
        </w:rPr>
        <w:t>,</w:t>
      </w:r>
      <w:r w:rsidRPr="00C9027C">
        <w:rPr>
          <w:rFonts w:ascii="Times New Roman" w:eastAsia="Times New Roman" w:hAnsi="Times New Roman" w:cs="Times New Roman"/>
          <w:lang w:val="sr-Latn-RS"/>
        </w:rPr>
        <w:t xml:space="preserve"> koji može biti primenjen na sve vrste</w:t>
      </w:r>
      <w:r w:rsidR="000A781A" w:rsidRPr="00C9027C">
        <w:rPr>
          <w:rFonts w:ascii="Times New Roman" w:eastAsia="Times New Roman" w:hAnsi="Times New Roman" w:cs="Times New Roman"/>
          <w:lang w:val="sr-Latn-RS"/>
        </w:rPr>
        <w:t xml:space="preserve"> i koji će bitistalno ažuriran</w:t>
      </w:r>
      <w:r w:rsidR="005815AC" w:rsidRPr="00C9027C">
        <w:rPr>
          <w:rFonts w:ascii="Times New Roman" w:eastAsia="Times New Roman" w:hAnsi="Times New Roman" w:cs="Times New Roman"/>
          <w:lang w:val="sr-Latn-RS"/>
        </w:rPr>
        <w:t xml:space="preserve"> </w:t>
      </w:r>
      <w:r w:rsidR="000A781A" w:rsidRPr="00C9027C">
        <w:rPr>
          <w:rFonts w:ascii="Times New Roman" w:eastAsia="Times New Roman" w:hAnsi="Times New Roman" w:cs="Times New Roman"/>
          <w:lang w:val="sr-Latn-RS"/>
        </w:rPr>
        <w:t xml:space="preserve">novim </w:t>
      </w:r>
      <w:r w:rsidRPr="00C9027C">
        <w:rPr>
          <w:rFonts w:ascii="Times New Roman" w:eastAsia="Times New Roman" w:hAnsi="Times New Roman" w:cs="Times New Roman"/>
          <w:lang w:val="sr-Latn-RS"/>
        </w:rPr>
        <w:t>saznanjima</w:t>
      </w:r>
      <w:r w:rsidR="000A781A" w:rsidRPr="00C9027C">
        <w:rPr>
          <w:rFonts w:ascii="Times New Roman" w:eastAsia="Times New Roman" w:hAnsi="Times New Roman" w:cs="Times New Roman"/>
          <w:lang w:val="sr-Latn-RS"/>
        </w:rPr>
        <w:t>,</w:t>
      </w:r>
      <w:r w:rsidRPr="00C9027C">
        <w:rPr>
          <w:rFonts w:ascii="Times New Roman" w:eastAsia="Times New Roman" w:hAnsi="Times New Roman" w:cs="Times New Roman"/>
          <w:lang w:val="sr-Latn-RS"/>
        </w:rPr>
        <w:t xml:space="preserve"> koja se svakodnevno akumuliraju i menjaju. GO sadrži 600 000 eksperimentalno potvrđanih anotacija, koje</w:t>
      </w:r>
      <w:r w:rsidR="003B07A5" w:rsidRPr="00C9027C">
        <w:rPr>
          <w:rFonts w:ascii="Times New Roman" w:eastAsia="Times New Roman" w:hAnsi="Times New Roman" w:cs="Times New Roman"/>
          <w:lang w:val="sr-Latn-RS"/>
        </w:rPr>
        <w:t xml:space="preserve"> kada se uzmu u obzir iste funkcije proteina u različitim organizmima, čine</w:t>
      </w:r>
      <w:r w:rsidRPr="00C9027C">
        <w:rPr>
          <w:rFonts w:ascii="Times New Roman" w:eastAsia="Times New Roman" w:hAnsi="Times New Roman" w:cs="Times New Roman"/>
          <w:lang w:val="sr-Latn-RS"/>
        </w:rPr>
        <w:t xml:space="preserve"> 6 miliona funkcionalnih anotacija. Pored baze podataka GO sadrži i softver za logičko pretraživanje ontologija, veb pristup anotacijama i analitičke alate za obradu GO baze podataka (Ashburner et al, 2000</w:t>
      </w:r>
      <w:r w:rsidR="003B07A5" w:rsidRPr="00C9027C">
        <w:rPr>
          <w:rFonts w:ascii="Times New Roman" w:eastAsia="Times New Roman" w:hAnsi="Times New Roman" w:cs="Times New Roman"/>
          <w:lang w:val="sr-Latn-RS"/>
        </w:rPr>
        <w:t>; http://www.geneontology.org/</w:t>
      </w:r>
      <w:r w:rsidRPr="00C9027C">
        <w:rPr>
          <w:rFonts w:ascii="Times New Roman" w:eastAsia="Times New Roman" w:hAnsi="Times New Roman" w:cs="Times New Roman"/>
          <w:lang w:val="sr-Latn-RS"/>
        </w:rPr>
        <w:t>).</w:t>
      </w:r>
    </w:p>
    <w:p w14:paraId="115BCB7C" w14:textId="77777777" w:rsidR="006F1A5A" w:rsidRPr="00C9027C" w:rsidRDefault="006F1A5A">
      <w:pPr>
        <w:contextualSpacing w:val="0"/>
        <w:jc w:val="both"/>
        <w:rPr>
          <w:rFonts w:ascii="Times New Roman" w:eastAsia="Times New Roman" w:hAnsi="Times New Roman" w:cs="Times New Roman"/>
          <w:lang w:val="sr-Latn-RS"/>
        </w:rPr>
      </w:pPr>
    </w:p>
    <w:p w14:paraId="099A04AE"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GO anotacija predstavlja iskaz o funkciji određenog gena ili genskog produkta. Svaka GO anotacija se sastoji od gena </w:t>
      </w:r>
      <w:r w:rsidR="003B07A5" w:rsidRPr="00C9027C">
        <w:rPr>
          <w:rFonts w:ascii="Times New Roman" w:eastAsia="Times New Roman" w:hAnsi="Times New Roman" w:cs="Times New Roman"/>
          <w:lang w:val="sr-Latn-RS"/>
        </w:rPr>
        <w:t>I termina koji je sa njim povezan određenom relacijom</w:t>
      </w:r>
      <w:r w:rsidRPr="00C9027C">
        <w:rPr>
          <w:rFonts w:ascii="Times New Roman" w:eastAsia="Times New Roman" w:hAnsi="Times New Roman" w:cs="Times New Roman"/>
          <w:lang w:val="sr-Latn-RS"/>
        </w:rPr>
        <w:t>.</w:t>
      </w:r>
      <w:r w:rsidR="00BA35F3" w:rsidRPr="00C9027C">
        <w:rPr>
          <w:rFonts w:ascii="Times New Roman" w:eastAsia="Times New Roman" w:hAnsi="Times New Roman" w:cs="Times New Roman"/>
          <w:lang w:val="sr-Latn-RS"/>
        </w:rPr>
        <w:t xml:space="preserve"> GO sadrži podatke iz 140 000 publikovanih radova prikazanih u formi GO termina.</w:t>
      </w:r>
      <w:r w:rsidRPr="00C9027C">
        <w:rPr>
          <w:rFonts w:ascii="Times New Roman" w:eastAsia="Times New Roman" w:hAnsi="Times New Roman" w:cs="Times New Roman"/>
          <w:lang w:val="sr-Latn-RS"/>
        </w:rPr>
        <w:t xml:space="preserve"> Termini su organizovani u tri nezavisne ontologije koje zajedno čine logičku strukturu u formi</w:t>
      </w:r>
      <w:r w:rsidR="006F22E1" w:rsidRPr="00C9027C">
        <w:rPr>
          <w:rFonts w:ascii="Times New Roman" w:eastAsia="Times New Roman" w:hAnsi="Times New Roman" w:cs="Times New Roman"/>
          <w:lang w:val="sr-Latn-RS"/>
        </w:rPr>
        <w:t xml:space="preserve"> direktnog</w:t>
      </w:r>
      <w:r w:rsidRPr="00C9027C">
        <w:rPr>
          <w:rFonts w:ascii="Times New Roman" w:eastAsia="Times New Roman" w:hAnsi="Times New Roman" w:cs="Times New Roman"/>
          <w:lang w:val="sr-Latn-RS"/>
        </w:rPr>
        <w:t xml:space="preserve"> acikličnog grafaTri glavne i nezavisne ontologije su - biološki proces (</w:t>
      </w:r>
      <w:r w:rsidRPr="00C9027C">
        <w:rPr>
          <w:rFonts w:ascii="Times New Roman" w:eastAsia="Times New Roman" w:hAnsi="Times New Roman" w:cs="Times New Roman"/>
          <w:i/>
          <w:lang w:val="sr-Latn-RS"/>
        </w:rPr>
        <w:t>biological process, BP</w:t>
      </w:r>
      <w:r w:rsidR="003B07A5" w:rsidRPr="00C9027C">
        <w:rPr>
          <w:rFonts w:ascii="Times New Roman" w:eastAsia="Times New Roman" w:hAnsi="Times New Roman" w:cs="Times New Roman"/>
          <w:i/>
          <w:lang w:val="sr-Latn-RS"/>
        </w:rPr>
        <w:t>O</w:t>
      </w:r>
      <w:r w:rsidRPr="00C9027C">
        <w:rPr>
          <w:rFonts w:ascii="Times New Roman" w:eastAsia="Times New Roman" w:hAnsi="Times New Roman" w:cs="Times New Roman"/>
          <w:lang w:val="sr-Latn-RS"/>
        </w:rPr>
        <w:t>), molekulska funkcija (</w:t>
      </w:r>
      <w:r w:rsidRPr="00C9027C">
        <w:rPr>
          <w:rFonts w:ascii="Times New Roman" w:eastAsia="Times New Roman" w:hAnsi="Times New Roman" w:cs="Times New Roman"/>
          <w:i/>
          <w:lang w:val="sr-Latn-RS"/>
        </w:rPr>
        <w:t>molecular function, MF</w:t>
      </w:r>
      <w:r w:rsidR="003B07A5" w:rsidRPr="00C9027C">
        <w:rPr>
          <w:rFonts w:ascii="Times New Roman" w:eastAsia="Times New Roman" w:hAnsi="Times New Roman" w:cs="Times New Roman"/>
          <w:i/>
          <w:lang w:val="sr-Latn-RS"/>
        </w:rPr>
        <w:t>O</w:t>
      </w:r>
      <w:r w:rsidRPr="00C9027C">
        <w:rPr>
          <w:rFonts w:ascii="Times New Roman" w:eastAsia="Times New Roman" w:hAnsi="Times New Roman" w:cs="Times New Roman"/>
          <w:lang w:val="sr-Latn-RS"/>
        </w:rPr>
        <w:t>) i ćelijska komponenta (</w:t>
      </w:r>
      <w:r w:rsidRPr="00C9027C">
        <w:rPr>
          <w:rFonts w:ascii="Times New Roman" w:eastAsia="Times New Roman" w:hAnsi="Times New Roman" w:cs="Times New Roman"/>
          <w:i/>
          <w:lang w:val="sr-Latn-RS"/>
        </w:rPr>
        <w:t>cellular component, CC</w:t>
      </w:r>
      <w:r w:rsidR="003B07A5" w:rsidRPr="00C9027C">
        <w:rPr>
          <w:rFonts w:ascii="Times New Roman" w:eastAsia="Times New Roman" w:hAnsi="Times New Roman" w:cs="Times New Roman"/>
          <w:i/>
          <w:lang w:val="sr-Latn-RS"/>
        </w:rPr>
        <w:t>O</w:t>
      </w:r>
      <w:r w:rsidRPr="00C9027C">
        <w:rPr>
          <w:rFonts w:ascii="Times New Roman" w:eastAsia="Times New Roman" w:hAnsi="Times New Roman" w:cs="Times New Roman"/>
          <w:lang w:val="sr-Latn-RS"/>
        </w:rPr>
        <w:t>). Termini u GO su obeleženi pristupnom šifrom koja je u formi GO:0000000 gde umesto nula stoje brojevi koj</w:t>
      </w:r>
      <w:r w:rsidR="00BA35F3" w:rsidRPr="00C9027C">
        <w:rPr>
          <w:rFonts w:ascii="Times New Roman" w:eastAsia="Times New Roman" w:hAnsi="Times New Roman" w:cs="Times New Roman"/>
          <w:lang w:val="sr-Latn-RS"/>
        </w:rPr>
        <w:t>i</w:t>
      </w:r>
      <w:r w:rsidRPr="00C9027C">
        <w:rPr>
          <w:rFonts w:ascii="Times New Roman" w:eastAsia="Times New Roman" w:hAnsi="Times New Roman" w:cs="Times New Roman"/>
          <w:lang w:val="sr-Latn-RS"/>
        </w:rPr>
        <w:t xml:space="preserve"> jedinstveno određuju konkretan termin. </w:t>
      </w:r>
    </w:p>
    <w:p w14:paraId="74B23643" w14:textId="77777777" w:rsidR="006F1A5A" w:rsidRPr="00C9027C" w:rsidRDefault="006F1A5A">
      <w:pPr>
        <w:contextualSpacing w:val="0"/>
        <w:jc w:val="both"/>
        <w:rPr>
          <w:rFonts w:ascii="Times New Roman" w:eastAsia="Times New Roman" w:hAnsi="Times New Roman" w:cs="Times New Roman"/>
          <w:lang w:val="sr-Latn-RS"/>
        </w:rPr>
      </w:pPr>
    </w:p>
    <w:p w14:paraId="73D8AB3D"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BP</w:t>
      </w:r>
      <w:r w:rsidR="003B07A5" w:rsidRPr="00C9027C">
        <w:rPr>
          <w:rFonts w:ascii="Times New Roman" w:eastAsia="Times New Roman" w:hAnsi="Times New Roman" w:cs="Times New Roman"/>
          <w:lang w:val="sr-Latn-RS"/>
        </w:rPr>
        <w:t>O</w:t>
      </w:r>
      <w:r w:rsidRPr="00C9027C">
        <w:rPr>
          <w:rFonts w:ascii="Times New Roman" w:eastAsia="Times New Roman" w:hAnsi="Times New Roman" w:cs="Times New Roman"/>
          <w:lang w:val="sr-Latn-RS"/>
        </w:rPr>
        <w:t xml:space="preserve"> se odnosi na biološki cilj kojem gen ili genski produkt namenjen. Ovaj cilj se izvršava posredstvom jednog ili više molekulskih funkcija, i često uključuje hemijsku odnosno fizičku transformaciju. Primer BP</w:t>
      </w:r>
      <w:r w:rsidR="003B07A5" w:rsidRPr="00C9027C">
        <w:rPr>
          <w:rFonts w:ascii="Times New Roman" w:eastAsia="Times New Roman" w:hAnsi="Times New Roman" w:cs="Times New Roman"/>
          <w:lang w:val="sr-Latn-RS"/>
        </w:rPr>
        <w:t>O</w:t>
      </w:r>
      <w:r w:rsidRPr="00C9027C">
        <w:rPr>
          <w:rFonts w:ascii="Times New Roman" w:eastAsia="Times New Roman" w:hAnsi="Times New Roman" w:cs="Times New Roman"/>
          <w:lang w:val="sr-Latn-RS"/>
        </w:rPr>
        <w:t xml:space="preserve"> termina postavljenog visoko u grafu bioloških funkcija je “transport” (</w:t>
      </w:r>
      <w:r w:rsidRPr="00C9027C">
        <w:rPr>
          <w:rFonts w:ascii="Times New Roman" w:eastAsia="Times New Roman" w:hAnsi="Times New Roman" w:cs="Times New Roman"/>
          <w:i/>
          <w:lang w:val="sr-Latn-RS"/>
        </w:rPr>
        <w:t>transport</w:t>
      </w:r>
      <w:r w:rsidRPr="00C9027C">
        <w:rPr>
          <w:rFonts w:ascii="Times New Roman" w:eastAsia="Times New Roman" w:hAnsi="Times New Roman" w:cs="Times New Roman"/>
          <w:lang w:val="sr-Latn-RS"/>
        </w:rPr>
        <w:t>, GO:0006810), a primeri specifičnijih termina niže u grafu su “transport nukleotida” (</w:t>
      </w:r>
      <w:r w:rsidRPr="00C9027C">
        <w:rPr>
          <w:rFonts w:ascii="Times New Roman" w:eastAsia="Times New Roman" w:hAnsi="Times New Roman" w:cs="Times New Roman"/>
          <w:i/>
          <w:lang w:val="sr-Latn-RS"/>
        </w:rPr>
        <w:t>nucleotide transport</w:t>
      </w:r>
      <w:r w:rsidRPr="00C9027C">
        <w:rPr>
          <w:rFonts w:ascii="Times New Roman" w:eastAsia="Times New Roman" w:hAnsi="Times New Roman" w:cs="Times New Roman"/>
          <w:lang w:val="sr-Latn-RS"/>
        </w:rPr>
        <w:t>, GO:0006862) ili “transport cAMP” (</w:t>
      </w:r>
      <w:r w:rsidRPr="00C9027C">
        <w:rPr>
          <w:rFonts w:ascii="Times New Roman" w:eastAsia="Times New Roman" w:hAnsi="Times New Roman" w:cs="Times New Roman"/>
          <w:i/>
          <w:lang w:val="sr-Latn-RS"/>
        </w:rPr>
        <w:t>cAMP transport</w:t>
      </w:r>
      <w:r w:rsidRPr="00C9027C">
        <w:rPr>
          <w:rFonts w:ascii="Times New Roman" w:eastAsia="Times New Roman" w:hAnsi="Times New Roman" w:cs="Times New Roman"/>
          <w:lang w:val="sr-Latn-RS"/>
        </w:rPr>
        <w:t>, GO:0070730). Grana GO acikličnog grafa koja sadrži ove termine kao i odnose između termina prikazana je na Slici 1.</w:t>
      </w:r>
    </w:p>
    <w:p w14:paraId="5A2E2996" w14:textId="77777777" w:rsidR="006F1A5A" w:rsidRPr="00C9027C" w:rsidRDefault="006F1A5A">
      <w:pPr>
        <w:contextualSpacing w:val="0"/>
        <w:jc w:val="both"/>
        <w:rPr>
          <w:rFonts w:ascii="Times New Roman" w:eastAsia="Times New Roman" w:hAnsi="Times New Roman" w:cs="Times New Roman"/>
          <w:lang w:val="sr-Latn-RS"/>
        </w:rPr>
      </w:pPr>
    </w:p>
    <w:tbl>
      <w:tblPr>
        <w:tblStyle w:val="8"/>
        <w:tblW w:w="80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tblGrid>
      <w:tr w:rsidR="006F1A5A" w:rsidRPr="00C9027C" w14:paraId="30AAAF61" w14:textId="77777777">
        <w:tc>
          <w:tcPr>
            <w:tcW w:w="8055" w:type="dxa"/>
            <w:shd w:val="clear" w:color="auto" w:fill="auto"/>
            <w:tcMar>
              <w:top w:w="100" w:type="dxa"/>
              <w:left w:w="100" w:type="dxa"/>
              <w:bottom w:w="100" w:type="dxa"/>
              <w:right w:w="100" w:type="dxa"/>
            </w:tcMar>
          </w:tcPr>
          <w:p w14:paraId="37FE4505" w14:textId="77777777" w:rsidR="006F1A5A" w:rsidRPr="00C9027C" w:rsidRDefault="009954BE">
            <w:pPr>
              <w:contextualSpacing w:val="0"/>
              <w:jc w:val="center"/>
              <w:rPr>
                <w:rFonts w:ascii="Times New Roman" w:eastAsia="Times New Roman" w:hAnsi="Times New Roman" w:cs="Times New Roman"/>
                <w:lang w:val="sr-Latn-RS"/>
              </w:rPr>
            </w:pPr>
            <w:r w:rsidRPr="00C9027C">
              <w:rPr>
                <w:rFonts w:ascii="Times New Roman" w:eastAsia="Times New Roman" w:hAnsi="Times New Roman" w:cs="Times New Roman"/>
                <w:noProof/>
                <w:lang w:val="sr-Latn-RS" w:eastAsia="en-US"/>
              </w:rPr>
              <w:lastRenderedPageBreak/>
              <w:drawing>
                <wp:inline distT="114300" distB="114300" distL="114300" distR="114300" wp14:anchorId="6D3C056D" wp14:editId="32A9127F">
                  <wp:extent cx="4899126" cy="5815013"/>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8"/>
                          <a:srcRect/>
                          <a:stretch>
                            <a:fillRect/>
                          </a:stretch>
                        </pic:blipFill>
                        <pic:spPr>
                          <a:xfrm>
                            <a:off x="0" y="0"/>
                            <a:ext cx="4899126" cy="5815013"/>
                          </a:xfrm>
                          <a:prstGeom prst="rect">
                            <a:avLst/>
                          </a:prstGeom>
                          <a:ln/>
                        </pic:spPr>
                      </pic:pic>
                    </a:graphicData>
                  </a:graphic>
                </wp:inline>
              </w:drawing>
            </w:r>
          </w:p>
        </w:tc>
      </w:tr>
      <w:tr w:rsidR="006F1A5A" w:rsidRPr="00C9027C" w14:paraId="4A7EA1E4" w14:textId="77777777">
        <w:tc>
          <w:tcPr>
            <w:tcW w:w="8055" w:type="dxa"/>
            <w:shd w:val="clear" w:color="auto" w:fill="auto"/>
            <w:tcMar>
              <w:top w:w="100" w:type="dxa"/>
              <w:left w:w="100" w:type="dxa"/>
              <w:bottom w:w="100" w:type="dxa"/>
              <w:right w:w="100" w:type="dxa"/>
            </w:tcMar>
          </w:tcPr>
          <w:p w14:paraId="1F16D88F" w14:textId="77777777" w:rsidR="006F1A5A" w:rsidRPr="00C9027C" w:rsidRDefault="009954BE">
            <w:pPr>
              <w:widowControl w:val="0"/>
              <w:pBdr>
                <w:top w:val="nil"/>
                <w:left w:val="nil"/>
                <w:bottom w:val="nil"/>
                <w:right w:val="nil"/>
                <w:between w:val="nil"/>
              </w:pBdr>
              <w:spacing w:line="240" w:lineRule="auto"/>
              <w:contextualSpacing w:val="0"/>
              <w:rPr>
                <w:rFonts w:ascii="Times New Roman" w:eastAsia="Times New Roman" w:hAnsi="Times New Roman" w:cs="Times New Roman"/>
                <w:lang w:val="sr-Latn-RS"/>
              </w:rPr>
            </w:pPr>
            <w:r w:rsidRPr="00C9027C">
              <w:rPr>
                <w:rFonts w:ascii="Times New Roman" w:eastAsia="Times New Roman" w:hAnsi="Times New Roman" w:cs="Times New Roman"/>
                <w:lang w:val="sr-Latn-RS"/>
              </w:rPr>
              <w:t>Slika 1 Primer dela acikličnog GO grafa koji sadrži BP termine i odnose između njih. U gorenjem desnom uglu se nalazi legenda koja objašnjava značenje strelica različitih boja, a ujedno i prikazuje sve vrste odnosa koji mogu postojati između dva termina. (https://www.ebi.ac.uk/QuickGO/term/GO:0070730)</w:t>
            </w:r>
          </w:p>
        </w:tc>
      </w:tr>
    </w:tbl>
    <w:p w14:paraId="77158DA7" w14:textId="77777777" w:rsidR="006F1A5A" w:rsidRPr="00C9027C" w:rsidRDefault="006F1A5A">
      <w:pPr>
        <w:contextualSpacing w:val="0"/>
        <w:jc w:val="both"/>
        <w:rPr>
          <w:rFonts w:ascii="Times New Roman" w:eastAsia="Times New Roman" w:hAnsi="Times New Roman" w:cs="Times New Roman"/>
          <w:lang w:val="sr-Latn-RS"/>
        </w:rPr>
      </w:pPr>
    </w:p>
    <w:p w14:paraId="10E83A1B"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MF</w:t>
      </w:r>
      <w:r w:rsidR="003B07A5" w:rsidRPr="00C9027C">
        <w:rPr>
          <w:rFonts w:ascii="Times New Roman" w:eastAsia="Times New Roman" w:hAnsi="Times New Roman" w:cs="Times New Roman"/>
          <w:lang w:val="sr-Latn-RS"/>
        </w:rPr>
        <w:t>O</w:t>
      </w:r>
      <w:r w:rsidRPr="00C9027C">
        <w:rPr>
          <w:rFonts w:ascii="Times New Roman" w:eastAsia="Times New Roman" w:hAnsi="Times New Roman" w:cs="Times New Roman"/>
          <w:lang w:val="sr-Latn-RS"/>
        </w:rPr>
        <w:t xml:space="preserve"> se definiše kao molekulski proces koji može biti izvršen od strane samostalne makromolekulske mašinerije posredstvom fizičkih interakcija ili drugih molekularnih entiteta. U tom smislu, MF predstavlja aktivnost koju određeni genski produkt (ili kompleks) vrši. MF opisuje samo funkciju koju genski produkt ima, bez osvtranja na to gde i kada se ta</w:t>
      </w:r>
      <w:r w:rsidR="002761FA" w:rsidRPr="00C9027C">
        <w:rPr>
          <w:rFonts w:ascii="Times New Roman" w:eastAsia="Times New Roman" w:hAnsi="Times New Roman" w:cs="Times New Roman"/>
          <w:lang w:val="sr-Latn-RS"/>
        </w:rPr>
        <w:t xml:space="preserve"> </w:t>
      </w:r>
      <w:r w:rsidRPr="00C9027C">
        <w:rPr>
          <w:rFonts w:ascii="Times New Roman" w:eastAsia="Times New Roman" w:hAnsi="Times New Roman" w:cs="Times New Roman"/>
          <w:lang w:val="sr-Latn-RS"/>
        </w:rPr>
        <w:t>specifična funkcija  vrši, i može biti opisan iz dve perspektive, kao biohemijska aktivnost ili kao komponenta većeg sistema odnosno procesa sa specifičnom ulogom. Primer opštijeg</w:t>
      </w:r>
      <w:r w:rsidR="002761FA" w:rsidRPr="00C9027C">
        <w:rPr>
          <w:rFonts w:ascii="Times New Roman" w:eastAsia="Times New Roman" w:hAnsi="Times New Roman" w:cs="Times New Roman"/>
          <w:lang w:val="sr-Latn-RS"/>
        </w:rPr>
        <w:t xml:space="preserve"> MFO</w:t>
      </w:r>
      <w:r w:rsidRPr="00C9027C">
        <w:rPr>
          <w:rFonts w:ascii="Times New Roman" w:eastAsia="Times New Roman" w:hAnsi="Times New Roman" w:cs="Times New Roman"/>
          <w:lang w:val="sr-Latn-RS"/>
        </w:rPr>
        <w:t xml:space="preserve"> termina je “katalitička aktivnost” (</w:t>
      </w:r>
      <w:r w:rsidRPr="00C9027C">
        <w:rPr>
          <w:rFonts w:ascii="Times New Roman" w:eastAsia="Times New Roman" w:hAnsi="Times New Roman" w:cs="Times New Roman"/>
          <w:i/>
          <w:lang w:val="sr-Latn-RS"/>
        </w:rPr>
        <w:t xml:space="preserve">catalytic activity, </w:t>
      </w:r>
      <w:r w:rsidRPr="00C9027C">
        <w:rPr>
          <w:rFonts w:ascii="Times New Roman" w:eastAsia="Times New Roman" w:hAnsi="Times New Roman" w:cs="Times New Roman"/>
          <w:lang w:val="sr-Latn-RS"/>
        </w:rPr>
        <w:t>GO:0003824), dok je primer specifičnijeg termina “aktivnost DNK ligaze” (</w:t>
      </w:r>
      <w:r w:rsidRPr="00C9027C">
        <w:rPr>
          <w:rFonts w:ascii="Times New Roman" w:eastAsia="Times New Roman" w:hAnsi="Times New Roman" w:cs="Times New Roman"/>
          <w:i/>
          <w:lang w:val="sr-Latn-RS"/>
        </w:rPr>
        <w:t xml:space="preserve">DNA ligase activity, </w:t>
      </w:r>
      <w:r w:rsidRPr="00C9027C">
        <w:rPr>
          <w:rFonts w:ascii="Times New Roman" w:eastAsia="Times New Roman" w:hAnsi="Times New Roman" w:cs="Times New Roman"/>
          <w:lang w:val="sr-Latn-RS"/>
        </w:rPr>
        <w:t xml:space="preserve">GO:0003909) ili “katalitička aktivnost </w:t>
      </w:r>
      <w:r w:rsidRPr="00C9027C">
        <w:rPr>
          <w:rFonts w:ascii="Times New Roman" w:eastAsia="Times New Roman" w:hAnsi="Times New Roman" w:cs="Times New Roman"/>
          <w:lang w:val="sr-Latn-RS"/>
        </w:rPr>
        <w:lastRenderedPageBreak/>
        <w:t>na DNK” (</w:t>
      </w:r>
      <w:r w:rsidRPr="00C9027C">
        <w:rPr>
          <w:rFonts w:ascii="Times New Roman" w:eastAsia="Times New Roman" w:hAnsi="Times New Roman" w:cs="Times New Roman"/>
          <w:i/>
          <w:lang w:val="sr-Latn-RS"/>
        </w:rPr>
        <w:t xml:space="preserve">catalytic activity, acting on DNA, </w:t>
      </w:r>
      <w:r w:rsidRPr="00C9027C">
        <w:rPr>
          <w:rFonts w:ascii="Times New Roman" w:eastAsia="Times New Roman" w:hAnsi="Times New Roman" w:cs="Times New Roman"/>
          <w:lang w:val="sr-Latn-RS"/>
        </w:rPr>
        <w:t xml:space="preserve">GO:0140097). Grafička reprezentacija ove grane GO grafa data je na Slici 2. </w:t>
      </w:r>
    </w:p>
    <w:p w14:paraId="3809C9CB" w14:textId="77777777" w:rsidR="006F1A5A" w:rsidRPr="00C9027C" w:rsidRDefault="006F1A5A">
      <w:pPr>
        <w:contextualSpacing w:val="0"/>
        <w:jc w:val="both"/>
        <w:rPr>
          <w:rFonts w:ascii="Times New Roman" w:eastAsia="Times New Roman" w:hAnsi="Times New Roman" w:cs="Times New Roman"/>
          <w:lang w:val="sr-Latn-RS"/>
        </w:rPr>
      </w:pPr>
    </w:p>
    <w:tbl>
      <w:tblPr>
        <w:tblStyle w:val="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1A5A" w:rsidRPr="00C9027C" w14:paraId="14026720" w14:textId="77777777">
        <w:tc>
          <w:tcPr>
            <w:tcW w:w="9360" w:type="dxa"/>
            <w:shd w:val="clear" w:color="auto" w:fill="auto"/>
            <w:tcMar>
              <w:top w:w="100" w:type="dxa"/>
              <w:left w:w="100" w:type="dxa"/>
              <w:bottom w:w="100" w:type="dxa"/>
              <w:right w:w="100" w:type="dxa"/>
            </w:tcMar>
          </w:tcPr>
          <w:p w14:paraId="6A8F3C1F" w14:textId="77777777" w:rsidR="006F1A5A" w:rsidRPr="00C9027C" w:rsidRDefault="009954BE">
            <w:pPr>
              <w:widowControl w:val="0"/>
              <w:pBdr>
                <w:top w:val="nil"/>
                <w:left w:val="nil"/>
                <w:bottom w:val="nil"/>
                <w:right w:val="nil"/>
                <w:between w:val="nil"/>
              </w:pBdr>
              <w:spacing w:line="240" w:lineRule="auto"/>
              <w:contextualSpacing w:val="0"/>
              <w:rPr>
                <w:rFonts w:ascii="Times New Roman" w:eastAsia="Times New Roman" w:hAnsi="Times New Roman" w:cs="Times New Roman"/>
                <w:lang w:val="sr-Latn-RS"/>
              </w:rPr>
            </w:pPr>
            <w:r w:rsidRPr="00C9027C">
              <w:rPr>
                <w:rFonts w:ascii="Times New Roman" w:eastAsia="Times New Roman" w:hAnsi="Times New Roman" w:cs="Times New Roman"/>
                <w:noProof/>
                <w:lang w:val="sr-Latn-RS" w:eastAsia="en-US"/>
              </w:rPr>
              <w:drawing>
                <wp:inline distT="114300" distB="114300" distL="114300" distR="114300" wp14:anchorId="1B375B32" wp14:editId="35B24476">
                  <wp:extent cx="5610097" cy="5138738"/>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5610097" cy="5138738"/>
                          </a:xfrm>
                          <a:prstGeom prst="rect">
                            <a:avLst/>
                          </a:prstGeom>
                          <a:ln/>
                        </pic:spPr>
                      </pic:pic>
                    </a:graphicData>
                  </a:graphic>
                </wp:inline>
              </w:drawing>
            </w:r>
          </w:p>
        </w:tc>
      </w:tr>
      <w:tr w:rsidR="006F1A5A" w:rsidRPr="00C9027C" w14:paraId="62586965" w14:textId="77777777">
        <w:tc>
          <w:tcPr>
            <w:tcW w:w="9360" w:type="dxa"/>
            <w:shd w:val="clear" w:color="auto" w:fill="auto"/>
            <w:tcMar>
              <w:top w:w="100" w:type="dxa"/>
              <w:left w:w="100" w:type="dxa"/>
              <w:bottom w:w="100" w:type="dxa"/>
              <w:right w:w="100" w:type="dxa"/>
            </w:tcMar>
          </w:tcPr>
          <w:p w14:paraId="3B3B05C0" w14:textId="77777777" w:rsidR="006F1A5A" w:rsidRPr="00C9027C" w:rsidRDefault="009954BE">
            <w:pPr>
              <w:widowControl w:val="0"/>
              <w:spacing w:line="240" w:lineRule="auto"/>
              <w:contextualSpacing w:val="0"/>
              <w:rPr>
                <w:rFonts w:ascii="Times New Roman" w:eastAsia="Times New Roman" w:hAnsi="Times New Roman" w:cs="Times New Roman"/>
                <w:lang w:val="sr-Latn-RS"/>
              </w:rPr>
            </w:pPr>
            <w:r w:rsidRPr="00C9027C">
              <w:rPr>
                <w:rFonts w:ascii="Times New Roman" w:eastAsia="Times New Roman" w:hAnsi="Times New Roman" w:cs="Times New Roman"/>
                <w:lang w:val="sr-Latn-RS"/>
              </w:rPr>
              <w:t>Slika 2 Primer dela acikličnog GO grafa koji sadrži BP i MF termine i odnose između njih. U gorenjem desnom uglu se nalazi legenda koja objašnjava značenje strelica različitih boja (https://www.ebi.ac.uk/QuickGO/term/GO:0003909)</w:t>
            </w:r>
          </w:p>
        </w:tc>
      </w:tr>
    </w:tbl>
    <w:p w14:paraId="74D02EF1" w14:textId="77777777" w:rsidR="006F1A5A" w:rsidRPr="00C9027C" w:rsidRDefault="006F1A5A">
      <w:pPr>
        <w:contextualSpacing w:val="0"/>
        <w:jc w:val="both"/>
        <w:rPr>
          <w:rFonts w:ascii="Times New Roman" w:eastAsia="Times New Roman" w:hAnsi="Times New Roman" w:cs="Times New Roman"/>
          <w:lang w:val="sr-Latn-RS"/>
        </w:rPr>
      </w:pPr>
    </w:p>
    <w:p w14:paraId="71A5B8ED"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Termini u CC</w:t>
      </w:r>
      <w:r w:rsidR="002761FA" w:rsidRPr="00C9027C">
        <w:rPr>
          <w:rFonts w:ascii="Times New Roman" w:eastAsia="Times New Roman" w:hAnsi="Times New Roman" w:cs="Times New Roman"/>
          <w:lang w:val="sr-Latn-RS"/>
        </w:rPr>
        <w:t>O</w:t>
      </w:r>
      <w:r w:rsidRPr="00C9027C">
        <w:rPr>
          <w:rFonts w:ascii="Times New Roman" w:eastAsia="Times New Roman" w:hAnsi="Times New Roman" w:cs="Times New Roman"/>
          <w:lang w:val="sr-Latn-RS"/>
        </w:rPr>
        <w:t xml:space="preserve"> predstavljaju lokaciju u odnosnu na ćelijske kompartmente i strukture u kojima se nalazi makromolekulska mašinerija u trenutku vršenja molekulskog procesa. Postoje dva načina na koji termini opisuju lokaciju - (1) u odnosu na celularne strukture (npr. “citoplazmatična strana plazmine membrane” (</w:t>
      </w:r>
      <w:r w:rsidRPr="00C9027C">
        <w:rPr>
          <w:rFonts w:ascii="Times New Roman" w:eastAsia="Times New Roman" w:hAnsi="Times New Roman" w:cs="Times New Roman"/>
          <w:i/>
          <w:lang w:val="sr-Latn-RS"/>
        </w:rPr>
        <w:t xml:space="preserve">cytoplasmic side of plasma membrane, </w:t>
      </w:r>
      <w:r w:rsidRPr="00C9027C">
        <w:rPr>
          <w:rFonts w:ascii="Times New Roman" w:eastAsia="Times New Roman" w:hAnsi="Times New Roman" w:cs="Times New Roman"/>
          <w:lang w:val="sr-Latn-RS"/>
        </w:rPr>
        <w:t>GO:0009898)) ili kompartmente (npr. “mitohondrija” (</w:t>
      </w:r>
      <w:r w:rsidRPr="00C9027C">
        <w:rPr>
          <w:rFonts w:ascii="Times New Roman" w:eastAsia="Times New Roman" w:hAnsi="Times New Roman" w:cs="Times New Roman"/>
          <w:i/>
          <w:lang w:val="sr-Latn-RS"/>
        </w:rPr>
        <w:t xml:space="preserve">mitochondrion, </w:t>
      </w:r>
      <w:r w:rsidRPr="00C9027C">
        <w:rPr>
          <w:rFonts w:ascii="Times New Roman" w:eastAsia="Times New Roman" w:hAnsi="Times New Roman" w:cs="Times New Roman"/>
          <w:lang w:val="sr-Latn-RS"/>
        </w:rPr>
        <w:t>GO:0005739)) i (2) kao deo stabilnog makromolekulskog kompleksa (npr. “ribozom” (</w:t>
      </w:r>
      <w:r w:rsidRPr="00C9027C">
        <w:rPr>
          <w:rFonts w:ascii="Times New Roman" w:eastAsia="Times New Roman" w:hAnsi="Times New Roman" w:cs="Times New Roman"/>
          <w:i/>
          <w:lang w:val="sr-Latn-RS"/>
        </w:rPr>
        <w:t>ribosome</w:t>
      </w:r>
      <w:r w:rsidRPr="00C9027C">
        <w:rPr>
          <w:rFonts w:ascii="Times New Roman" w:eastAsia="Times New Roman" w:hAnsi="Times New Roman" w:cs="Times New Roman"/>
          <w:lang w:val="sr-Latn-RS"/>
        </w:rPr>
        <w:t>, GO:0005840)). Grafička reprezentacija povezanosti termina GO:0005840 sa glavnim ontologijama prikazana je na Slici 3.</w:t>
      </w:r>
    </w:p>
    <w:p w14:paraId="7DB45328" w14:textId="77777777" w:rsidR="006F1A5A" w:rsidRPr="00C9027C" w:rsidRDefault="006F1A5A">
      <w:pPr>
        <w:contextualSpacing w:val="0"/>
        <w:jc w:val="both"/>
        <w:rPr>
          <w:rFonts w:ascii="Times New Roman" w:eastAsia="Times New Roman" w:hAnsi="Times New Roman" w:cs="Times New Roman"/>
          <w:lang w:val="sr-Latn-RS"/>
        </w:rPr>
      </w:pPr>
    </w:p>
    <w:p w14:paraId="09E71780" w14:textId="77777777" w:rsidR="006F1A5A" w:rsidRPr="00C9027C" w:rsidRDefault="006F1A5A">
      <w:pPr>
        <w:contextualSpacing w:val="0"/>
        <w:jc w:val="both"/>
        <w:rPr>
          <w:rFonts w:ascii="Times New Roman" w:eastAsia="Times New Roman" w:hAnsi="Times New Roman" w:cs="Times New Roman"/>
          <w:lang w:val="sr-Latn-RS"/>
        </w:rPr>
      </w:pPr>
    </w:p>
    <w:tbl>
      <w:tblPr>
        <w:tblStyle w:val="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1A5A" w:rsidRPr="00C9027C" w14:paraId="3E314221" w14:textId="77777777">
        <w:tc>
          <w:tcPr>
            <w:tcW w:w="9360" w:type="dxa"/>
            <w:shd w:val="clear" w:color="auto" w:fill="auto"/>
            <w:tcMar>
              <w:top w:w="100" w:type="dxa"/>
              <w:left w:w="100" w:type="dxa"/>
              <w:bottom w:w="100" w:type="dxa"/>
              <w:right w:w="100" w:type="dxa"/>
            </w:tcMar>
          </w:tcPr>
          <w:p w14:paraId="017D479F" w14:textId="77777777" w:rsidR="006F1A5A" w:rsidRPr="00C9027C" w:rsidRDefault="009954BE">
            <w:pPr>
              <w:widowControl w:val="0"/>
              <w:pBdr>
                <w:top w:val="nil"/>
                <w:left w:val="nil"/>
                <w:bottom w:val="nil"/>
                <w:right w:val="nil"/>
                <w:between w:val="nil"/>
              </w:pBdr>
              <w:spacing w:line="240" w:lineRule="auto"/>
              <w:contextualSpacing w:val="0"/>
              <w:rPr>
                <w:rFonts w:ascii="Times New Roman" w:eastAsia="Times New Roman" w:hAnsi="Times New Roman" w:cs="Times New Roman"/>
                <w:lang w:val="sr-Latn-RS"/>
              </w:rPr>
            </w:pPr>
            <w:r w:rsidRPr="00C9027C">
              <w:rPr>
                <w:rFonts w:ascii="Times New Roman" w:eastAsia="Times New Roman" w:hAnsi="Times New Roman" w:cs="Times New Roman"/>
                <w:noProof/>
                <w:lang w:val="sr-Latn-RS" w:eastAsia="en-US"/>
              </w:rPr>
              <w:drawing>
                <wp:inline distT="114300" distB="114300" distL="114300" distR="114300" wp14:anchorId="12F93EA8" wp14:editId="7EE57A0F">
                  <wp:extent cx="5810250" cy="4064000"/>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a:stretch>
                            <a:fillRect/>
                          </a:stretch>
                        </pic:blipFill>
                        <pic:spPr>
                          <a:xfrm>
                            <a:off x="0" y="0"/>
                            <a:ext cx="5810250" cy="4064000"/>
                          </a:xfrm>
                          <a:prstGeom prst="rect">
                            <a:avLst/>
                          </a:prstGeom>
                          <a:ln/>
                        </pic:spPr>
                      </pic:pic>
                    </a:graphicData>
                  </a:graphic>
                </wp:inline>
              </w:drawing>
            </w:r>
          </w:p>
        </w:tc>
      </w:tr>
      <w:tr w:rsidR="006F1A5A" w:rsidRPr="00C9027C" w14:paraId="03A544BE" w14:textId="77777777">
        <w:tc>
          <w:tcPr>
            <w:tcW w:w="9360" w:type="dxa"/>
            <w:shd w:val="clear" w:color="auto" w:fill="auto"/>
            <w:tcMar>
              <w:top w:w="100" w:type="dxa"/>
              <w:left w:w="100" w:type="dxa"/>
              <w:bottom w:w="100" w:type="dxa"/>
              <w:right w:w="100" w:type="dxa"/>
            </w:tcMar>
          </w:tcPr>
          <w:p w14:paraId="02C2BBA4" w14:textId="77777777" w:rsidR="006F1A5A" w:rsidRPr="00C9027C" w:rsidRDefault="009954BE">
            <w:pPr>
              <w:widowControl w:val="0"/>
              <w:spacing w:line="240" w:lineRule="auto"/>
              <w:contextualSpacing w:val="0"/>
              <w:rPr>
                <w:rFonts w:ascii="Times New Roman" w:eastAsia="Times New Roman" w:hAnsi="Times New Roman" w:cs="Times New Roman"/>
                <w:lang w:val="sr-Latn-RS"/>
              </w:rPr>
            </w:pPr>
            <w:r w:rsidRPr="00C9027C">
              <w:rPr>
                <w:rFonts w:ascii="Times New Roman" w:eastAsia="Times New Roman" w:hAnsi="Times New Roman" w:cs="Times New Roman"/>
                <w:lang w:val="sr-Latn-RS"/>
              </w:rPr>
              <w:t>Slika 3 Primer dela acikličnog GO grafa koji sadrži CC i BPtermine i odnose između njih. U gorenjem desnom uglu se nalazi legenda koja objašnjava značenje strelica različitih boja (https://www.ebi.ac.uk/QuickGO/term/GO:0005840)</w:t>
            </w:r>
          </w:p>
        </w:tc>
      </w:tr>
    </w:tbl>
    <w:p w14:paraId="764AEF69" w14:textId="77777777" w:rsidR="006F1A5A" w:rsidRPr="00C9027C" w:rsidRDefault="006F1A5A">
      <w:pPr>
        <w:contextualSpacing w:val="0"/>
        <w:jc w:val="both"/>
        <w:rPr>
          <w:rFonts w:ascii="Times New Roman" w:eastAsia="Times New Roman" w:hAnsi="Times New Roman" w:cs="Times New Roman"/>
          <w:lang w:val="sr-Latn-RS"/>
        </w:rPr>
      </w:pPr>
    </w:p>
    <w:p w14:paraId="33CF7D6E"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Pored dodeljivanja termina, svaka GO anotacija sadrži i informaciju o svojoj pouzdanosti, odnosno izvoru koji dokazuj</w:t>
      </w:r>
      <w:r w:rsidR="00171154" w:rsidRPr="00C9027C">
        <w:rPr>
          <w:rFonts w:ascii="Times New Roman" w:eastAsia="Times New Roman" w:hAnsi="Times New Roman" w:cs="Times New Roman"/>
          <w:lang w:val="sr-Latn-RS"/>
        </w:rPr>
        <w:t xml:space="preserve">e njenu tačnost. Ovakvi dokazi </w:t>
      </w:r>
      <w:r w:rsidRPr="00C9027C">
        <w:rPr>
          <w:rFonts w:ascii="Times New Roman" w:eastAsia="Times New Roman" w:hAnsi="Times New Roman" w:cs="Times New Roman"/>
          <w:lang w:val="sr-Latn-RS"/>
        </w:rPr>
        <w:t>(</w:t>
      </w:r>
      <w:r w:rsidRPr="00C9027C">
        <w:rPr>
          <w:rFonts w:ascii="Times New Roman" w:eastAsia="Times New Roman" w:hAnsi="Times New Roman" w:cs="Times New Roman"/>
          <w:i/>
          <w:lang w:val="sr-Latn-RS"/>
        </w:rPr>
        <w:t>GO evidence codes</w:t>
      </w:r>
      <w:r w:rsidRPr="00C9027C">
        <w:rPr>
          <w:rFonts w:ascii="Times New Roman" w:eastAsia="Times New Roman" w:hAnsi="Times New Roman" w:cs="Times New Roman"/>
          <w:lang w:val="sr-Latn-RS"/>
        </w:rPr>
        <w:t xml:space="preserve">) su takođe grupisani hierarhijski i obeleženi kodovima. Postoji nekoliko glavnih nivoa pouzdanosti anotacija - (1) eksperimentalno podržane anotacije, (2) filogenetički izvendene anotacije, (3) kompjuterski izvedene anotacije i (4) ekstenzije anotacija. </w:t>
      </w:r>
    </w:p>
    <w:p w14:paraId="3A0BBE0D" w14:textId="77777777" w:rsidR="006F1A5A" w:rsidRPr="00C9027C" w:rsidRDefault="006F1A5A">
      <w:pPr>
        <w:contextualSpacing w:val="0"/>
        <w:jc w:val="both"/>
        <w:rPr>
          <w:rFonts w:ascii="Times New Roman" w:eastAsia="Times New Roman" w:hAnsi="Times New Roman" w:cs="Times New Roman"/>
          <w:lang w:val="sr-Latn-RS"/>
        </w:rPr>
      </w:pPr>
    </w:p>
    <w:p w14:paraId="6F86D16F" w14:textId="77777777" w:rsidR="006F1A5A" w:rsidRPr="00C9027C" w:rsidRDefault="009954BE">
      <w:pPr>
        <w:contextualSpacing w:val="0"/>
        <w:jc w:val="both"/>
        <w:rPr>
          <w:rFonts w:ascii="Times New Roman" w:eastAsia="Times New Roman" w:hAnsi="Times New Roman" w:cs="Times New Roman"/>
          <w:b/>
          <w:lang w:val="sr-Latn-RS"/>
        </w:rPr>
      </w:pPr>
      <w:r w:rsidRPr="00C9027C">
        <w:rPr>
          <w:rFonts w:ascii="Times New Roman" w:eastAsia="Times New Roman" w:hAnsi="Times New Roman" w:cs="Times New Roman"/>
          <w:b/>
          <w:lang w:val="sr-Latn-RS"/>
        </w:rPr>
        <w:t>Metode za predviđanje funkcije proteina</w:t>
      </w:r>
    </w:p>
    <w:p w14:paraId="221D91ED" w14:textId="77777777" w:rsidR="006F1A5A" w:rsidRPr="00C9027C" w:rsidRDefault="006F1A5A">
      <w:pPr>
        <w:contextualSpacing w:val="0"/>
        <w:jc w:val="both"/>
        <w:rPr>
          <w:rFonts w:ascii="Times New Roman" w:eastAsia="Times New Roman" w:hAnsi="Times New Roman" w:cs="Times New Roman"/>
          <w:lang w:val="sr-Latn-RS"/>
        </w:rPr>
      </w:pPr>
    </w:p>
    <w:p w14:paraId="6373FBA6"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Metode zasnovane na homologiji </w:t>
      </w:r>
    </w:p>
    <w:p w14:paraId="738A053D" w14:textId="77777777" w:rsidR="006F1A5A" w:rsidRPr="00C9027C" w:rsidRDefault="006F1A5A">
      <w:pPr>
        <w:contextualSpacing w:val="0"/>
        <w:jc w:val="both"/>
        <w:rPr>
          <w:rFonts w:ascii="Times New Roman" w:eastAsia="Times New Roman" w:hAnsi="Times New Roman" w:cs="Times New Roman"/>
          <w:lang w:val="sr-Latn-RS"/>
        </w:rPr>
      </w:pPr>
    </w:p>
    <w:p w14:paraId="10F7F19F"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Najčešće i najpristupačnije metode za predikciju proteinske funkcije su zasnovane na homologiji proteina, i osnovna ideja koja se nalazi iza medote je da proteini sa sličnom </w:t>
      </w:r>
      <w:r w:rsidR="00656989" w:rsidRPr="00C9027C">
        <w:rPr>
          <w:rFonts w:ascii="Times New Roman" w:eastAsia="Times New Roman" w:hAnsi="Times New Roman" w:cs="Times New Roman"/>
          <w:lang w:val="sr-Latn-RS"/>
        </w:rPr>
        <w:t xml:space="preserve">sekvencom i </w:t>
      </w:r>
      <w:r w:rsidRPr="00C9027C">
        <w:rPr>
          <w:rFonts w:ascii="Times New Roman" w:eastAsia="Times New Roman" w:hAnsi="Times New Roman" w:cs="Times New Roman"/>
          <w:lang w:val="sr-Latn-RS"/>
        </w:rPr>
        <w:t>strukturom imaju sličnu funkciju (Lee et al, 2007). Dva proteina se smatraju homolozima ukoliko potiču od iste predačke sekvence, i mogu biti otrolozi i paralozi, u zavisnosti od načina na koji su nastali. Ortolozi nastaju procesom specijacije i zbog toga se nalaze u različitim vrstama i tamo vrše istu ili sličnu funkciju, dok su paralozi nastali procesom duplikacije gena u okviru vrste i zbog toga imaju sličnu strukturu ali različitu funkciju. Alternativno, ukoliko dođe do proces</w:t>
      </w:r>
      <w:r w:rsidR="006720A5" w:rsidRPr="00C9027C">
        <w:rPr>
          <w:rFonts w:ascii="Times New Roman" w:eastAsia="Times New Roman" w:hAnsi="Times New Roman" w:cs="Times New Roman"/>
          <w:lang w:val="sr-Latn-RS"/>
        </w:rPr>
        <w:t>a</w:t>
      </w:r>
      <w:r w:rsidRPr="00C9027C">
        <w:rPr>
          <w:rFonts w:ascii="Times New Roman" w:eastAsia="Times New Roman" w:hAnsi="Times New Roman" w:cs="Times New Roman"/>
          <w:lang w:val="sr-Latn-RS"/>
        </w:rPr>
        <w:t xml:space="preserve"> duplikacije gena pre specijacije, paralozi se takođe mogu naći i u </w:t>
      </w:r>
      <w:r w:rsidRPr="00C9027C">
        <w:rPr>
          <w:rFonts w:ascii="Times New Roman" w:eastAsia="Times New Roman" w:hAnsi="Times New Roman" w:cs="Times New Roman"/>
          <w:lang w:val="sr-Latn-RS"/>
        </w:rPr>
        <w:lastRenderedPageBreak/>
        <w:t xml:space="preserve">okviru različitih vrsta (Fitch, 2000). Predikcija funkcije proteina na osnovu homologije se dakle zasniva na razlikovanju ortologa i paraloga što je često otežano različitim prirodnim procesima kao što su gubljenje gena, funkcionalno preklapanje, horizontalni transfer gena i slično (Lowenstein et al, 2009). Funkcionalna anotacija proteina je umnogome olakšana standardizacijom i digitalizacijom, za šta su zaslužni onlajn servisi kao što je GO konzorcijum. </w:t>
      </w:r>
      <w:r w:rsidR="006720A5" w:rsidRPr="00C9027C">
        <w:rPr>
          <w:rFonts w:ascii="Times New Roman" w:eastAsia="Times New Roman" w:hAnsi="Times New Roman" w:cs="Times New Roman"/>
          <w:lang w:val="sr-Latn-RS"/>
        </w:rPr>
        <w:t xml:space="preserve">Metode </w:t>
      </w:r>
      <w:r w:rsidRPr="00C9027C">
        <w:rPr>
          <w:rFonts w:ascii="Times New Roman" w:eastAsia="Times New Roman" w:hAnsi="Times New Roman" w:cs="Times New Roman"/>
          <w:lang w:val="sr-Latn-RS"/>
        </w:rPr>
        <w:t xml:space="preserve">za predikciju funckije proteina zasnovane na homologiji se mogu podeliti u dve velike grupe, na metode koje se zasnivaju na analizi strukture, i na metode koje se zasnivaju na analizi sekvence proteina. </w:t>
      </w:r>
    </w:p>
    <w:p w14:paraId="12FD0900" w14:textId="77777777" w:rsidR="006F1A5A" w:rsidRPr="00C9027C" w:rsidRDefault="006F1A5A">
      <w:pPr>
        <w:contextualSpacing w:val="0"/>
        <w:jc w:val="both"/>
        <w:rPr>
          <w:rFonts w:ascii="Times New Roman" w:eastAsia="Times New Roman" w:hAnsi="Times New Roman" w:cs="Times New Roman"/>
          <w:lang w:val="sr-Latn-RS"/>
        </w:rPr>
      </w:pPr>
    </w:p>
    <w:p w14:paraId="104F0D3C"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Pri određivanju funkcije proteina metode zasnovane na analizi sekvence kao prvi korak podrazumevaju pretraživanje homologa nepoznate proteinske sekvence u nekim od onlajn baza podataka. Najekstenzivnije baze podataka pružaju Nacionalni centar za informacionu biotehnologiju (</w:t>
      </w:r>
      <w:r w:rsidRPr="00C9027C">
        <w:rPr>
          <w:rFonts w:ascii="Times New Roman" w:eastAsia="Times New Roman" w:hAnsi="Times New Roman" w:cs="Times New Roman"/>
          <w:i/>
          <w:lang w:val="sr-Latn-RS"/>
        </w:rPr>
        <w:t>National Center for Biotechnology Information,</w:t>
      </w:r>
      <w:r w:rsidRPr="00C9027C">
        <w:rPr>
          <w:rFonts w:ascii="Times New Roman" w:eastAsia="Times New Roman" w:hAnsi="Times New Roman" w:cs="Times New Roman"/>
          <w:lang w:val="sr-Latn-RS"/>
        </w:rPr>
        <w:t xml:space="preserve"> NCBI</w:t>
      </w:r>
      <w:r w:rsidRPr="00C9027C">
        <w:rPr>
          <w:rFonts w:ascii="Times New Roman" w:eastAsia="Times New Roman" w:hAnsi="Times New Roman" w:cs="Times New Roman"/>
          <w:i/>
          <w:lang w:val="sr-Latn-RS"/>
        </w:rPr>
        <w:t>)</w:t>
      </w:r>
      <w:r w:rsidRPr="00C9027C">
        <w:rPr>
          <w:rFonts w:ascii="Times New Roman" w:eastAsia="Times New Roman" w:hAnsi="Times New Roman" w:cs="Times New Roman"/>
          <w:lang w:val="sr-Latn-RS"/>
        </w:rPr>
        <w:t xml:space="preserve"> i Evropska laboratorija za molekularnu biologiju - Evropski bioinformatički institut (</w:t>
      </w:r>
      <w:r w:rsidRPr="00C9027C">
        <w:rPr>
          <w:rFonts w:ascii="Times New Roman" w:eastAsia="Times New Roman" w:hAnsi="Times New Roman" w:cs="Times New Roman"/>
          <w:i/>
          <w:lang w:val="sr-Latn-RS"/>
        </w:rPr>
        <w:t>European Molecular Biology Laboratory - European Bioinformatics Institute</w:t>
      </w:r>
      <w:r w:rsidRPr="00C9027C">
        <w:rPr>
          <w:rFonts w:ascii="Times New Roman" w:eastAsia="Times New Roman" w:hAnsi="Times New Roman" w:cs="Times New Roman"/>
          <w:lang w:val="sr-Latn-RS"/>
        </w:rPr>
        <w:t>, EMBL-EBI). Pretraživanjem proteinske (ili genske) sekvence u nekoj od ovih baza daje korisniku sistematičan pristup velikoj količini pouzdanih informacija, uključujući informacije o proteinskim familijama i domenima, funkcionalnim anotacijama i drugo. Ukoliko konkretna proteinska odnosno genska sekvenca ne postoji u NCBI ili EMBL-EBI bazama, može se pretražiti uz pomoć BLAST alata (</w:t>
      </w:r>
      <w:r w:rsidRPr="00C9027C">
        <w:rPr>
          <w:rFonts w:ascii="Times New Roman" w:eastAsia="Times New Roman" w:hAnsi="Times New Roman" w:cs="Times New Roman"/>
          <w:i/>
          <w:lang w:val="sr-Latn-RS"/>
        </w:rPr>
        <w:t>Basic Local Alignment Search Tool</w:t>
      </w:r>
      <w:r w:rsidRPr="00C9027C">
        <w:rPr>
          <w:rFonts w:ascii="Times New Roman" w:eastAsia="Times New Roman" w:hAnsi="Times New Roman" w:cs="Times New Roman"/>
          <w:lang w:val="sr-Latn-RS"/>
        </w:rPr>
        <w:t>) koji takođe nude NCBI i EMBL-EBI. BLAST pretraga kao rezultat daje listu sekvenci koje imaju određeni stepen homologije sa pretraživanom sekvencom.</w:t>
      </w:r>
      <w:r w:rsidR="00171154" w:rsidRPr="00C9027C">
        <w:rPr>
          <w:rFonts w:ascii="Times New Roman" w:eastAsia="Times New Roman" w:hAnsi="Times New Roman" w:cs="Times New Roman"/>
          <w:lang w:val="sr-Latn-RS"/>
        </w:rPr>
        <w:t xml:space="preserve"> Funkcionalne anotacije ovih homologa je moguće iskoristiti za anotaciju preraživane proteinske sekvence, u zavisnosti od stepena homologije između njih.</w:t>
      </w:r>
      <w:r w:rsidRPr="00C9027C">
        <w:rPr>
          <w:rFonts w:ascii="Times New Roman" w:eastAsia="Times New Roman" w:hAnsi="Times New Roman" w:cs="Times New Roman"/>
          <w:lang w:val="sr-Latn-RS"/>
        </w:rPr>
        <w:t xml:space="preserve"> Određivanje sigurnog merila u kome je moguće </w:t>
      </w:r>
      <w:r w:rsidR="00171154" w:rsidRPr="00C9027C">
        <w:rPr>
          <w:rFonts w:ascii="Times New Roman" w:eastAsia="Times New Roman" w:hAnsi="Times New Roman" w:cs="Times New Roman"/>
          <w:lang w:val="sr-Latn-RS"/>
        </w:rPr>
        <w:t>preuzeti anotacije</w:t>
      </w:r>
      <w:r w:rsidRPr="00C9027C">
        <w:rPr>
          <w:rFonts w:ascii="Times New Roman" w:eastAsia="Times New Roman" w:hAnsi="Times New Roman" w:cs="Times New Roman"/>
          <w:lang w:val="sr-Latn-RS"/>
        </w:rPr>
        <w:t xml:space="preserve"> homologog proteina je ono što različite metode za predikciju funkcije proteina zasnovane na homologiji pokušavaju da utvrde. U rešavanju ovog problema postoji nekoliko do sada razvejnih pristupa, a oni uključuju grupisanje proteina u odnosu na evolutivnu bliskost, pripadanju određenim familijma proteina, klasterovanje sekvenci, pozitivnu diskriminaciju funkcionalnih aminokiselinskih rezidua i </w:t>
      </w:r>
      <w:r w:rsidR="00171154" w:rsidRPr="00C9027C">
        <w:rPr>
          <w:rFonts w:ascii="Times New Roman" w:eastAsia="Times New Roman" w:hAnsi="Times New Roman" w:cs="Times New Roman"/>
          <w:lang w:val="sr-Latn-RS"/>
        </w:rPr>
        <w:t>slično, ili kombinaciju ovih pri</w:t>
      </w:r>
      <w:r w:rsidRPr="00C9027C">
        <w:rPr>
          <w:rFonts w:ascii="Times New Roman" w:eastAsia="Times New Roman" w:hAnsi="Times New Roman" w:cs="Times New Roman"/>
          <w:lang w:val="sr-Latn-RS"/>
        </w:rPr>
        <w:t>stupa. (Lowenstein et al, 2009)</w:t>
      </w:r>
    </w:p>
    <w:p w14:paraId="43BB6E2B" w14:textId="77777777" w:rsidR="006F1A5A" w:rsidRPr="00C9027C" w:rsidRDefault="006F1A5A">
      <w:pPr>
        <w:contextualSpacing w:val="0"/>
        <w:jc w:val="both"/>
        <w:rPr>
          <w:rFonts w:ascii="Times New Roman" w:eastAsia="Times New Roman" w:hAnsi="Times New Roman" w:cs="Times New Roman"/>
          <w:lang w:val="sr-Latn-RS"/>
        </w:rPr>
      </w:pPr>
    </w:p>
    <w:p w14:paraId="087E4A61" w14:textId="77777777" w:rsidR="006F1A5A" w:rsidRPr="00C9027C" w:rsidRDefault="00171154">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PANNZER – alat za funkcionalnu anotaciju proteina zasnovan na homologijama</w:t>
      </w:r>
    </w:p>
    <w:p w14:paraId="6FF82E26" w14:textId="77777777" w:rsidR="00171154" w:rsidRPr="00C9027C" w:rsidRDefault="00171154">
      <w:pPr>
        <w:contextualSpacing w:val="0"/>
        <w:jc w:val="both"/>
        <w:rPr>
          <w:rFonts w:ascii="Times New Roman" w:eastAsia="Times New Roman" w:hAnsi="Times New Roman" w:cs="Times New Roman"/>
          <w:lang w:val="sr-Latn-RS"/>
        </w:rPr>
      </w:pPr>
    </w:p>
    <w:p w14:paraId="1F0F4983"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PANNZER (Protein ANNotation with Z-scoRe) je online alat za predviđanje proteinskih GO anotacija i slobodnih tekstualnih opisa (Koskinen et al, 2015; Toronen et al, 2018). Razvijen je za vreme trajanja prvog CAFA</w:t>
      </w:r>
      <w:r w:rsidR="00171154" w:rsidRPr="00C9027C">
        <w:rPr>
          <w:rFonts w:ascii="Times New Roman" w:eastAsia="Times New Roman" w:hAnsi="Times New Roman" w:cs="Times New Roman"/>
          <w:lang w:val="sr-Latn-RS"/>
        </w:rPr>
        <w:t xml:space="preserve"> (Critical Assessment of protein Function Annotation challenge)</w:t>
      </w:r>
      <w:r w:rsidRPr="00C9027C">
        <w:rPr>
          <w:rFonts w:ascii="Times New Roman" w:eastAsia="Times New Roman" w:hAnsi="Times New Roman" w:cs="Times New Roman"/>
          <w:lang w:val="sr-Latn-RS"/>
        </w:rPr>
        <w:t xml:space="preserve"> eksperimenta (Radivojac et al, 2013), a kasnije je nadograđen u online servis koji pruža brz, jav</w:t>
      </w:r>
      <w:r w:rsidR="00171154" w:rsidRPr="00C9027C">
        <w:rPr>
          <w:rFonts w:ascii="Times New Roman" w:eastAsia="Times New Roman" w:hAnsi="Times New Roman" w:cs="Times New Roman"/>
          <w:lang w:val="sr-Latn-RS"/>
        </w:rPr>
        <w:t>no dostupan v</w:t>
      </w:r>
      <w:r w:rsidRPr="00C9027C">
        <w:rPr>
          <w:rFonts w:ascii="Times New Roman" w:eastAsia="Times New Roman" w:hAnsi="Times New Roman" w:cs="Times New Roman"/>
          <w:lang w:val="sr-Latn-RS"/>
        </w:rPr>
        <w:t>eb server za funkcionalnu anotaciju koji može da analizira desetine hiljada sekvenci za relativno kratak vremenski period. Ulazni podaci koje PANNZER zahteva su proteinske sekvence u FASTA formatu, dok izazne informacije koje alat pruža predstavljaju GO termini i slobodni tekstualni opisi. Postoje dva načina pregledanja rezultata upita koje daje PANNZER, oflajn, nakon preuzimanja, i onlajn uz pomoć web aplikacije koja pored predviđenih GO termina i slobodnih opisa daje i verovatnoće sa kojima su oni predviđeni. Uz pomoć web aplikacije takođe je moguće pronaći</w:t>
      </w:r>
      <w:r w:rsidR="004813A9" w:rsidRPr="00C9027C">
        <w:rPr>
          <w:rFonts w:ascii="Times New Roman" w:eastAsia="Times New Roman" w:hAnsi="Times New Roman" w:cs="Times New Roman"/>
          <w:lang w:val="sr-Latn-RS"/>
        </w:rPr>
        <w:t xml:space="preserve"> i</w:t>
      </w:r>
      <w:r w:rsidRPr="00C9027C">
        <w:rPr>
          <w:rFonts w:ascii="Times New Roman" w:eastAsia="Times New Roman" w:hAnsi="Times New Roman" w:cs="Times New Roman"/>
          <w:lang w:val="sr-Latn-RS"/>
        </w:rPr>
        <w:t xml:space="preserve"> protein koji je homolog upitnoj proteinskoj sekvenci i pratiti trag na osnovu kog je napravljena predikcija. </w:t>
      </w:r>
    </w:p>
    <w:p w14:paraId="2883FB09"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PANNZER2 radi kao klasifikator tipa </w:t>
      </w:r>
      <w:r w:rsidRPr="00C9027C">
        <w:rPr>
          <w:rFonts w:ascii="Times New Roman" w:eastAsia="Times New Roman" w:hAnsi="Times New Roman" w:cs="Times New Roman"/>
          <w:i/>
          <w:lang w:val="sr-Latn-RS"/>
        </w:rPr>
        <w:t>weighted k-nearest neighbour</w:t>
      </w:r>
      <w:r w:rsidRPr="00C9027C">
        <w:rPr>
          <w:rFonts w:ascii="Times New Roman" w:eastAsia="Times New Roman" w:hAnsi="Times New Roman" w:cs="Times New Roman"/>
          <w:lang w:val="sr-Latn-RS"/>
        </w:rPr>
        <w:t xml:space="preserve"> koji je zasnovan na podudaranju homologih sekvenci i enričment statistici. Predviđanje anotacija za </w:t>
      </w:r>
      <w:r w:rsidR="00171154" w:rsidRPr="00C9027C">
        <w:rPr>
          <w:rFonts w:ascii="Times New Roman" w:eastAsia="Times New Roman" w:hAnsi="Times New Roman" w:cs="Times New Roman"/>
          <w:lang w:val="sr-Latn-RS"/>
        </w:rPr>
        <w:t>ulaznu</w:t>
      </w:r>
      <w:r w:rsidRPr="00C9027C">
        <w:rPr>
          <w:rFonts w:ascii="Times New Roman" w:eastAsia="Times New Roman" w:hAnsi="Times New Roman" w:cs="Times New Roman"/>
          <w:lang w:val="sr-Latn-RS"/>
        </w:rPr>
        <w:t xml:space="preserve"> proteinsku sekvencu se dešava u tri uzastopne etape. Prva etapa podrazumeva pretraživanje sekvenci homologih upitnoj. Ranije verzije PANNZER-a su za pretragu homologa koristile vremenski zahtevnu  BLAST pretragu, koja je kasnije </w:t>
      </w:r>
      <w:r w:rsidRPr="00C9027C">
        <w:rPr>
          <w:rFonts w:ascii="Times New Roman" w:eastAsia="Times New Roman" w:hAnsi="Times New Roman" w:cs="Times New Roman"/>
          <w:lang w:val="sr-Latn-RS"/>
        </w:rPr>
        <w:lastRenderedPageBreak/>
        <w:t xml:space="preserve">zamenjena SANSparallel pretraživačem homologa (Somervuo </w:t>
      </w:r>
      <w:r w:rsidR="00171154" w:rsidRPr="00C9027C">
        <w:rPr>
          <w:rFonts w:ascii="Times New Roman" w:eastAsia="Times New Roman" w:hAnsi="Times New Roman" w:cs="Times New Roman"/>
          <w:lang w:val="sr-Latn-RS"/>
        </w:rPr>
        <w:t>i Holm, 2012). SANSparallel je v</w:t>
      </w:r>
      <w:r w:rsidRPr="00C9027C">
        <w:rPr>
          <w:rFonts w:ascii="Times New Roman" w:eastAsia="Times New Roman" w:hAnsi="Times New Roman" w:cs="Times New Roman"/>
          <w:lang w:val="sr-Latn-RS"/>
        </w:rPr>
        <w:t>eb server koji pruža mogućnost brze pretrage homologa pr</w:t>
      </w:r>
      <w:r w:rsidR="00171154" w:rsidRPr="00C9027C">
        <w:rPr>
          <w:rFonts w:ascii="Times New Roman" w:eastAsia="Times New Roman" w:hAnsi="Times New Roman" w:cs="Times New Roman"/>
          <w:lang w:val="sr-Latn-RS"/>
        </w:rPr>
        <w:t>oteinske sekvence u UniProt</w:t>
      </w:r>
      <w:r w:rsidRPr="00C9027C">
        <w:rPr>
          <w:rFonts w:ascii="Times New Roman" w:eastAsia="Times New Roman" w:hAnsi="Times New Roman" w:cs="Times New Roman"/>
          <w:lang w:val="sr-Latn-RS"/>
        </w:rPr>
        <w:t xml:space="preserve"> bazi podataka. Kraj prve etape predstavlja formiranje liste koja sadrži proteine slične upitnom (</w:t>
      </w:r>
      <w:r w:rsidRPr="00C9027C">
        <w:rPr>
          <w:rFonts w:ascii="Times New Roman" w:eastAsia="Times New Roman" w:hAnsi="Times New Roman" w:cs="Times New Roman"/>
          <w:i/>
          <w:lang w:val="sr-Latn-RS"/>
        </w:rPr>
        <w:t>sequence neighborhood</w:t>
      </w:r>
      <w:r w:rsidRPr="00C9027C">
        <w:rPr>
          <w:rFonts w:ascii="Times New Roman" w:eastAsia="Times New Roman" w:hAnsi="Times New Roman" w:cs="Times New Roman"/>
          <w:lang w:val="sr-Latn-RS"/>
        </w:rPr>
        <w:t xml:space="preserve">, SN). Druga etapa predstavlja </w:t>
      </w:r>
      <w:r w:rsidR="00DD0471" w:rsidRPr="00C9027C">
        <w:rPr>
          <w:rFonts w:ascii="Times New Roman" w:eastAsia="Times New Roman" w:hAnsi="Times New Roman" w:cs="Times New Roman"/>
          <w:lang w:val="sr-Latn-RS"/>
        </w:rPr>
        <w:t xml:space="preserve">filtriranje </w:t>
      </w:r>
      <w:r w:rsidRPr="00C9027C">
        <w:rPr>
          <w:rFonts w:ascii="Times New Roman" w:eastAsia="Times New Roman" w:hAnsi="Times New Roman" w:cs="Times New Roman"/>
          <w:lang w:val="sr-Latn-RS"/>
        </w:rPr>
        <w:t xml:space="preserve">SN liste, a kriterijumi koji proteini moraju da zadovoljavaju da bi prošli </w:t>
      </w:r>
      <w:r w:rsidR="00DD0471" w:rsidRPr="00C9027C">
        <w:rPr>
          <w:rFonts w:ascii="Times New Roman" w:eastAsia="Times New Roman" w:hAnsi="Times New Roman" w:cs="Times New Roman"/>
          <w:lang w:val="sr-Latn-RS"/>
        </w:rPr>
        <w:t xml:space="preserve">filtriranje </w:t>
      </w:r>
      <w:r w:rsidRPr="00C9027C">
        <w:rPr>
          <w:rFonts w:ascii="Times New Roman" w:eastAsia="Times New Roman" w:hAnsi="Times New Roman" w:cs="Times New Roman"/>
          <w:lang w:val="sr-Latn-RS"/>
        </w:rPr>
        <w:t>je da im je minimum 40% sekvence identično sa upitnom, i da imaju minimum 60%</w:t>
      </w:r>
      <w:r w:rsidR="00171154" w:rsidRPr="00C9027C">
        <w:rPr>
          <w:rFonts w:ascii="Times New Roman" w:eastAsia="Times New Roman" w:hAnsi="Times New Roman" w:cs="Times New Roman"/>
          <w:lang w:val="sr-Latn-RS"/>
        </w:rPr>
        <w:t xml:space="preserve"> pokrivenosti poravnanja (eng. </w:t>
      </w:r>
      <w:r w:rsidRPr="00C9027C">
        <w:rPr>
          <w:rFonts w:ascii="Times New Roman" w:eastAsia="Times New Roman" w:hAnsi="Times New Roman" w:cs="Times New Roman"/>
          <w:i/>
          <w:lang w:val="sr-Latn-RS"/>
        </w:rPr>
        <w:t>alignment coverage</w:t>
      </w:r>
      <w:r w:rsidR="00171154" w:rsidRPr="00C9027C">
        <w:rPr>
          <w:rFonts w:ascii="Times New Roman" w:eastAsia="Times New Roman" w:hAnsi="Times New Roman" w:cs="Times New Roman"/>
          <w:lang w:val="sr-Latn-RS"/>
        </w:rPr>
        <w:t>)</w:t>
      </w:r>
      <w:r w:rsidRPr="00C9027C">
        <w:rPr>
          <w:rFonts w:ascii="Times New Roman" w:eastAsia="Times New Roman" w:hAnsi="Times New Roman" w:cs="Times New Roman"/>
          <w:lang w:val="sr-Latn-RS"/>
        </w:rPr>
        <w:t xml:space="preserve">. Nakon </w:t>
      </w:r>
      <w:r w:rsidR="009D1F3B" w:rsidRPr="00C9027C">
        <w:rPr>
          <w:rFonts w:ascii="Times New Roman" w:eastAsia="Times New Roman" w:hAnsi="Times New Roman" w:cs="Times New Roman"/>
          <w:lang w:val="sr-Latn-RS"/>
        </w:rPr>
        <w:t>filtriranja</w:t>
      </w:r>
      <w:r w:rsidRPr="00C9027C">
        <w:rPr>
          <w:rFonts w:ascii="Times New Roman" w:eastAsia="Times New Roman" w:hAnsi="Times New Roman" w:cs="Times New Roman"/>
          <w:lang w:val="sr-Latn-RS"/>
        </w:rPr>
        <w:t xml:space="preserve">, SN lista se sastoji od proteina sličnih </w:t>
      </w:r>
      <w:r w:rsidR="00171154" w:rsidRPr="00C9027C">
        <w:rPr>
          <w:rFonts w:ascii="Times New Roman" w:eastAsia="Times New Roman" w:hAnsi="Times New Roman" w:cs="Times New Roman"/>
          <w:lang w:val="sr-Latn-RS"/>
        </w:rPr>
        <w:t>ulaznom</w:t>
      </w:r>
      <w:r w:rsidRPr="00C9027C">
        <w:rPr>
          <w:rFonts w:ascii="Times New Roman" w:eastAsia="Times New Roman" w:hAnsi="Times New Roman" w:cs="Times New Roman"/>
          <w:lang w:val="sr-Latn-RS"/>
        </w:rPr>
        <w:t xml:space="preserve"> koji zadovoljavaju kriterijume i svih GO termina sa kojima su ti proteini asocirani. Treća etapa podrazumev</w:t>
      </w:r>
      <w:r w:rsidR="00171154" w:rsidRPr="00C9027C">
        <w:rPr>
          <w:rFonts w:ascii="Times New Roman" w:eastAsia="Times New Roman" w:hAnsi="Times New Roman" w:cs="Times New Roman"/>
          <w:lang w:val="sr-Latn-RS"/>
        </w:rPr>
        <w:t>a odabir proteina iz filtrirane</w:t>
      </w:r>
      <w:r w:rsidRPr="00C9027C">
        <w:rPr>
          <w:rFonts w:ascii="Times New Roman" w:eastAsia="Times New Roman" w:hAnsi="Times New Roman" w:cs="Times New Roman"/>
          <w:lang w:val="sr-Latn-RS"/>
        </w:rPr>
        <w:t xml:space="preserve"> SN liste od kojih će se GO anotacije “prepisati” upitnoj sekvenci. Ovaj korak se izvodi uz pomoć skoring funkcija, koje predstavljaju računski postupak koji u obzir uzima više faktora i na kraju daje određeni skor koji pokazuje verovatnoću da je transfer anotacija tačan. PANNZER2 nudi korisniku opciju odabira između više skoring funkcija, uključujući i skoring funkcije iz drugih alata - ARGOT (Falda  et al, 2012), PANNZER (Koskinen et al, 2015), BLAST2GO (Conesa et al, 2005), kao i neke od standardnih funkcija - hipergeometrijsko poboljšanje (</w:t>
      </w:r>
      <w:r w:rsidR="00B3430E" w:rsidRPr="00C9027C">
        <w:rPr>
          <w:rFonts w:ascii="Times New Roman" w:eastAsia="Times New Roman" w:hAnsi="Times New Roman" w:cs="Times New Roman"/>
          <w:lang w:val="sr-Latn-RS"/>
        </w:rPr>
        <w:t xml:space="preserve">eng. </w:t>
      </w:r>
      <w:r w:rsidRPr="00C9027C">
        <w:rPr>
          <w:rFonts w:ascii="Times New Roman" w:eastAsia="Times New Roman" w:hAnsi="Times New Roman" w:cs="Times New Roman"/>
          <w:i/>
          <w:lang w:val="sr-Latn-RS"/>
        </w:rPr>
        <w:t>hypergeometric enhancement</w:t>
      </w:r>
      <w:r w:rsidRPr="00C9027C">
        <w:rPr>
          <w:rFonts w:ascii="Times New Roman" w:eastAsia="Times New Roman" w:hAnsi="Times New Roman" w:cs="Times New Roman"/>
          <w:lang w:val="sr-Latn-RS"/>
        </w:rPr>
        <w:t>) i najinformativniji pogodak (</w:t>
      </w:r>
      <w:r w:rsidR="00B3430E" w:rsidRPr="00C9027C">
        <w:rPr>
          <w:rFonts w:ascii="Times New Roman" w:eastAsia="Times New Roman" w:hAnsi="Times New Roman" w:cs="Times New Roman"/>
          <w:lang w:val="sr-Latn-RS"/>
        </w:rPr>
        <w:t xml:space="preserve">eng. </w:t>
      </w:r>
      <w:r w:rsidRPr="00C9027C">
        <w:rPr>
          <w:rFonts w:ascii="Times New Roman" w:eastAsia="Times New Roman" w:hAnsi="Times New Roman" w:cs="Times New Roman"/>
          <w:i/>
          <w:lang w:val="sr-Latn-RS"/>
        </w:rPr>
        <w:t>best informative hit</w:t>
      </w:r>
      <w:r w:rsidRPr="00C9027C">
        <w:rPr>
          <w:rFonts w:ascii="Times New Roman" w:eastAsia="Times New Roman" w:hAnsi="Times New Roman" w:cs="Times New Roman"/>
          <w:lang w:val="sr-Latn-RS"/>
        </w:rPr>
        <w:t xml:space="preserve">). Krajlnji rezultat predstavlja lista GO anotacija sa kojima se asocira upitna proteinska sekvenca, i u slučaju onlajn pregledanja rezultata verovatnoća da je predikcija tačna. </w:t>
      </w:r>
    </w:p>
    <w:p w14:paraId="6A4256F1" w14:textId="77777777" w:rsidR="006F1A5A" w:rsidRPr="00C9027C" w:rsidRDefault="006F1A5A">
      <w:pPr>
        <w:contextualSpacing w:val="0"/>
        <w:jc w:val="both"/>
        <w:rPr>
          <w:rFonts w:ascii="Times New Roman" w:eastAsia="Times New Roman" w:hAnsi="Times New Roman" w:cs="Times New Roman"/>
          <w:lang w:val="sr-Latn-RS"/>
        </w:rPr>
      </w:pPr>
    </w:p>
    <w:p w14:paraId="0E0E511E"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Metode koje nisu zasnovane na homolgiji</w:t>
      </w:r>
    </w:p>
    <w:p w14:paraId="564A9F26" w14:textId="77777777" w:rsidR="006F1A5A" w:rsidRPr="00C9027C" w:rsidRDefault="006F1A5A">
      <w:pPr>
        <w:contextualSpacing w:val="0"/>
        <w:jc w:val="both"/>
        <w:rPr>
          <w:rFonts w:ascii="Times New Roman" w:eastAsia="Times New Roman" w:hAnsi="Times New Roman" w:cs="Times New Roman"/>
          <w:lang w:val="sr-Latn-RS"/>
        </w:rPr>
      </w:pPr>
    </w:p>
    <w:p w14:paraId="07C857F0"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U genomima različitih vrsta postoje proteinske sekvence koje nije moguće anotirati uz pomoć metoda zasnovanih na homologiji. Iz tog razloga su razvijane metode koje nisu zasnovane na homologijama, i koje koriste druge karakteristike proteina kao što je dužina, aminokiselinski sastav, izoelektirčna tačka, subcelularna lokalizacija, posttranslacione modifikacije i slično (Lee et al 2007). </w:t>
      </w:r>
    </w:p>
    <w:p w14:paraId="2BE25194" w14:textId="77777777" w:rsidR="006F1A5A" w:rsidRPr="00C9027C" w:rsidRDefault="006F1A5A">
      <w:pPr>
        <w:contextualSpacing w:val="0"/>
        <w:jc w:val="both"/>
        <w:rPr>
          <w:rFonts w:ascii="Times New Roman" w:eastAsia="Times New Roman" w:hAnsi="Times New Roman" w:cs="Times New Roman"/>
          <w:lang w:val="sr-Latn-RS"/>
        </w:rPr>
      </w:pPr>
    </w:p>
    <w:p w14:paraId="246067DE"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FRENKI - </w:t>
      </w:r>
      <w:r w:rsidR="009D1F3B" w:rsidRPr="00C9027C">
        <w:rPr>
          <w:rFonts w:ascii="Times New Roman" w:eastAsia="Times New Roman" w:hAnsi="Times New Roman" w:cs="Times New Roman"/>
          <w:lang w:val="sr-Latn-RS"/>
        </w:rPr>
        <w:t>alat za funkcionalnu anotaciju proteina zasnovan na spektralnoj analizi sekvenci</w:t>
      </w:r>
    </w:p>
    <w:p w14:paraId="217D85F8" w14:textId="77777777" w:rsidR="006F1A5A" w:rsidRPr="00C9027C" w:rsidRDefault="006F1A5A">
      <w:pPr>
        <w:contextualSpacing w:val="0"/>
        <w:jc w:val="both"/>
        <w:rPr>
          <w:rFonts w:ascii="Times New Roman" w:eastAsia="Times New Roman" w:hAnsi="Times New Roman" w:cs="Times New Roman"/>
          <w:lang w:val="sr-Latn-RS"/>
        </w:rPr>
      </w:pPr>
    </w:p>
    <w:p w14:paraId="67893829"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FRENKI</w:t>
      </w:r>
      <w:r w:rsidR="00DD2D60" w:rsidRPr="00C9027C">
        <w:rPr>
          <w:rFonts w:ascii="Times New Roman" w:eastAsia="Times New Roman" w:hAnsi="Times New Roman" w:cs="Times New Roman"/>
          <w:lang w:val="sr-Latn-RS"/>
        </w:rPr>
        <w:t xml:space="preserve"> je</w:t>
      </w:r>
      <w:r w:rsidRPr="00C9027C">
        <w:rPr>
          <w:rFonts w:ascii="Times New Roman" w:eastAsia="Times New Roman" w:hAnsi="Times New Roman" w:cs="Times New Roman"/>
          <w:lang w:val="sr-Latn-RS"/>
        </w:rPr>
        <w:t xml:space="preserve"> razvijen od strane Centra za multidisciplinarna istraživanja i inženjering Instituta za nuklearne nauke Vinča (Gemović et al, 2017). Rad FRENKI-ja je zasnovan na ISM metodi (information spectrum method, metod informacionog spektra) i enričment</w:t>
      </w:r>
      <w:r w:rsidR="00F06DED" w:rsidRPr="00C9027C">
        <w:rPr>
          <w:rFonts w:ascii="Times New Roman" w:eastAsia="Times New Roman" w:hAnsi="Times New Roman" w:cs="Times New Roman"/>
          <w:lang w:val="sr-Latn-RS"/>
        </w:rPr>
        <w:t xml:space="preserve"> analizi</w:t>
      </w:r>
      <w:r w:rsidRPr="00C9027C">
        <w:rPr>
          <w:rFonts w:ascii="Times New Roman" w:eastAsia="Times New Roman" w:hAnsi="Times New Roman" w:cs="Times New Roman"/>
          <w:lang w:val="sr-Latn-RS"/>
        </w:rPr>
        <w:t>. ISM je virtuelna spektroskopska metoda koja se primjenjuje za istraživanje protein-protein interakcija kao i za analizu veze strukture i funkcije proteina i aminokiselina.</w:t>
      </w:r>
      <w:r w:rsidR="00B3430E" w:rsidRPr="00C9027C">
        <w:rPr>
          <w:rFonts w:ascii="Times New Roman" w:eastAsia="Times New Roman" w:hAnsi="Times New Roman" w:cs="Times New Roman"/>
          <w:lang w:val="sr-Latn-RS"/>
        </w:rPr>
        <w:t xml:space="preserve"> ISM spektar nekog proteina se računa tako što se svakoj aminokiselini u proteinskoj sekvenci se dodeljuje brojčana vrednost koja je jednaka njenoj EIIP (electron ion interaction potential) vrednosti, odnosno potencijalu za ostvarivanje elektron-jon interakcije. EIIP se računa uz pomoć AQVN (average quasivalence number) odnosno prosečnog kvazivalentnog broja, koji opisuje prosečnu valentnost atomskih komponenata u odnosu na ceo molekul. Ovim se dobija numerička sekvenca na koju je moguće primeniti Furijeovu transformaciju, čime se dobija ISM spekar.</w:t>
      </w:r>
      <w:r w:rsidRPr="00C9027C">
        <w:rPr>
          <w:rFonts w:ascii="Times New Roman" w:eastAsia="Times New Roman" w:hAnsi="Times New Roman" w:cs="Times New Roman"/>
          <w:lang w:val="sr-Latn-RS"/>
        </w:rPr>
        <w:t xml:space="preserve"> Enričment program koji koristi FRENKI je DINGO (Davidović et al, 2018), </w:t>
      </w:r>
      <w:r w:rsidR="00BC0775" w:rsidRPr="00C9027C">
        <w:rPr>
          <w:rFonts w:ascii="Times New Roman" w:eastAsia="Times New Roman" w:hAnsi="Times New Roman" w:cs="Times New Roman"/>
          <w:lang w:val="sr-Latn-RS"/>
        </w:rPr>
        <w:t xml:space="preserve">koji </w:t>
      </w:r>
      <w:r w:rsidRPr="00C9027C">
        <w:rPr>
          <w:rFonts w:ascii="Times New Roman" w:eastAsia="Times New Roman" w:hAnsi="Times New Roman" w:cs="Times New Roman"/>
          <w:lang w:val="sr-Latn-RS"/>
        </w:rPr>
        <w:t>predstavlja adaptaciju Cytoscape enričment programa (Shannon et al, 2013).</w:t>
      </w:r>
      <w:r w:rsidR="00B3430E" w:rsidRPr="00C9027C">
        <w:rPr>
          <w:rFonts w:ascii="Times New Roman" w:eastAsia="Times New Roman" w:hAnsi="Times New Roman" w:cs="Times New Roman"/>
          <w:lang w:val="sr-Latn-RS"/>
        </w:rPr>
        <w:t xml:space="preserve"> </w:t>
      </w:r>
    </w:p>
    <w:p w14:paraId="163C5829" w14:textId="77777777" w:rsidR="006F1A5A" w:rsidRPr="00C9027C" w:rsidRDefault="006F1A5A">
      <w:pPr>
        <w:contextualSpacing w:val="0"/>
        <w:jc w:val="both"/>
        <w:rPr>
          <w:rFonts w:ascii="Times New Roman" w:eastAsia="Times New Roman" w:hAnsi="Times New Roman" w:cs="Times New Roman"/>
          <w:lang w:val="sr-Latn-RS"/>
        </w:rPr>
      </w:pPr>
    </w:p>
    <w:p w14:paraId="240ED983" w14:textId="2C1D9AF1"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FRENKI računa predikcije GO termina za upitnu protiensku sekvencu u nekoliko koraka - (1) </w:t>
      </w:r>
      <w:r w:rsidR="00B3430E" w:rsidRPr="00C9027C">
        <w:rPr>
          <w:rFonts w:ascii="Times New Roman" w:eastAsia="Times New Roman" w:hAnsi="Times New Roman" w:cs="Times New Roman"/>
          <w:lang w:val="sr-Latn-RS"/>
        </w:rPr>
        <w:t>ISM analiza ulaznog proteina.</w:t>
      </w:r>
      <w:r w:rsidR="00CA5F33" w:rsidRPr="00C9027C">
        <w:rPr>
          <w:rFonts w:ascii="Times New Roman" w:eastAsia="Times New Roman" w:hAnsi="Times New Roman" w:cs="Times New Roman"/>
          <w:lang w:val="sr-Latn-RS"/>
        </w:rPr>
        <w:t xml:space="preserve"> U dobijenom ISM spektru se identifikuje dominantan pik, odnosno pik sa najvećom amplitudom. Ovaj pik odgovara funkcionalnom domenu proteina.</w:t>
      </w:r>
      <w:r w:rsidR="00B3430E" w:rsidRPr="00C9027C">
        <w:rPr>
          <w:rFonts w:ascii="Times New Roman" w:eastAsia="Times New Roman" w:hAnsi="Times New Roman" w:cs="Times New Roman"/>
          <w:lang w:val="sr-Latn-RS"/>
        </w:rPr>
        <w:t xml:space="preserve"> </w:t>
      </w:r>
      <w:r w:rsidRPr="00C9027C">
        <w:rPr>
          <w:rFonts w:ascii="Times New Roman" w:eastAsia="Times New Roman" w:hAnsi="Times New Roman" w:cs="Times New Roman"/>
          <w:lang w:val="sr-Latn-RS"/>
        </w:rPr>
        <w:t xml:space="preserve">(2) </w:t>
      </w:r>
      <w:r w:rsidR="00CA5F33" w:rsidRPr="00C9027C">
        <w:rPr>
          <w:rFonts w:ascii="Times New Roman" w:eastAsia="Times New Roman" w:hAnsi="Times New Roman" w:cs="Times New Roman"/>
          <w:lang w:val="sr-Latn-RS"/>
        </w:rPr>
        <w:t>ISM analiza kompletnog humanog proteoma. (3) Selekcija</w:t>
      </w:r>
      <w:r w:rsidR="00516729" w:rsidRPr="00C9027C">
        <w:rPr>
          <w:rFonts w:ascii="Times New Roman" w:eastAsia="Times New Roman" w:hAnsi="Times New Roman" w:cs="Times New Roman"/>
          <w:lang w:val="sr-Latn-RS"/>
        </w:rPr>
        <w:t xml:space="preserve"> proteina iz humanog proteoma koji u svojim ISM spektrima među prva dva dominantna pika imaju dominantan pik iz ulazne sekvence. (4</w:t>
      </w:r>
      <w:r w:rsidRPr="00C9027C">
        <w:rPr>
          <w:rFonts w:ascii="Times New Roman" w:eastAsia="Times New Roman" w:hAnsi="Times New Roman" w:cs="Times New Roman"/>
          <w:lang w:val="sr-Latn-RS"/>
        </w:rPr>
        <w:t>) DINGO enričment analiza</w:t>
      </w:r>
      <w:r w:rsidR="00516729" w:rsidRPr="00C9027C">
        <w:rPr>
          <w:rFonts w:ascii="Times New Roman" w:eastAsia="Times New Roman" w:hAnsi="Times New Roman" w:cs="Times New Roman"/>
          <w:lang w:val="sr-Latn-RS"/>
        </w:rPr>
        <w:t xml:space="preserve"> selektovanih </w:t>
      </w:r>
      <w:r w:rsidR="00516729" w:rsidRPr="00C9027C">
        <w:rPr>
          <w:rFonts w:ascii="Times New Roman" w:eastAsia="Times New Roman" w:hAnsi="Times New Roman" w:cs="Times New Roman"/>
          <w:lang w:val="sr-Latn-RS"/>
        </w:rPr>
        <w:lastRenderedPageBreak/>
        <w:t>proteina</w:t>
      </w:r>
      <w:r w:rsidRPr="00C9027C">
        <w:rPr>
          <w:rFonts w:ascii="Times New Roman" w:eastAsia="Times New Roman" w:hAnsi="Times New Roman" w:cs="Times New Roman"/>
          <w:lang w:val="sr-Latn-RS"/>
        </w:rPr>
        <w:t xml:space="preserve">. </w:t>
      </w:r>
      <w:r w:rsidR="00FB68C2" w:rsidRPr="00C9027C">
        <w:rPr>
          <w:rFonts w:ascii="Times New Roman" w:eastAsia="Times New Roman" w:hAnsi="Times New Roman" w:cs="Times New Roman"/>
          <w:lang w:val="sr-Latn-RS"/>
        </w:rPr>
        <w:t xml:space="preserve">Selektovana lista </w:t>
      </w:r>
      <w:r w:rsidRPr="00C9027C">
        <w:rPr>
          <w:rFonts w:ascii="Times New Roman" w:eastAsia="Times New Roman" w:hAnsi="Times New Roman" w:cs="Times New Roman"/>
          <w:lang w:val="sr-Latn-RS"/>
        </w:rPr>
        <w:t xml:space="preserve">proteina prolazi kroz enričment analizu koja kao rezultat daje GO termine koji su </w:t>
      </w:r>
      <w:commentRangeStart w:id="0"/>
      <w:r w:rsidRPr="00C9027C">
        <w:rPr>
          <w:rFonts w:ascii="Times New Roman" w:eastAsia="Times New Roman" w:hAnsi="Times New Roman" w:cs="Times New Roman"/>
          <w:lang w:val="sr-Latn-RS"/>
        </w:rPr>
        <w:t>zajednički za ovu grupu proteina</w:t>
      </w:r>
      <w:commentRangeEnd w:id="0"/>
      <w:r w:rsidR="00FB68C2" w:rsidRPr="00C9027C">
        <w:rPr>
          <w:rStyle w:val="CommentReference"/>
          <w:lang w:val="sr-Latn-RS"/>
        </w:rPr>
        <w:commentReference w:id="0"/>
      </w:r>
      <w:r w:rsidRPr="00C9027C">
        <w:rPr>
          <w:rFonts w:ascii="Times New Roman" w:eastAsia="Times New Roman" w:hAnsi="Times New Roman" w:cs="Times New Roman"/>
          <w:lang w:val="sr-Latn-RS"/>
        </w:rPr>
        <w:t xml:space="preserve">. Finalno, sve GO termine koje DINGO da kao rezultat, postaju predikovani termini za upitnu proteinsku sekvencu. </w:t>
      </w:r>
    </w:p>
    <w:p w14:paraId="68BB4E67"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 šššššššššššššššššššššššššema</w:t>
      </w:r>
    </w:p>
    <w:p w14:paraId="74BBC11F" w14:textId="77777777" w:rsidR="006F1A5A" w:rsidRPr="00C9027C" w:rsidRDefault="006F1A5A">
      <w:pPr>
        <w:contextualSpacing w:val="0"/>
        <w:jc w:val="both"/>
        <w:rPr>
          <w:rFonts w:ascii="Times New Roman" w:eastAsia="Times New Roman" w:hAnsi="Times New Roman" w:cs="Times New Roman"/>
          <w:lang w:val="sr-Latn-RS"/>
        </w:rPr>
      </w:pPr>
    </w:p>
    <w:p w14:paraId="61ECBE31" w14:textId="77777777" w:rsidR="006F1A5A" w:rsidRPr="00C9027C" w:rsidRDefault="009954BE">
      <w:pPr>
        <w:contextualSpacing w:val="0"/>
        <w:jc w:val="both"/>
        <w:rPr>
          <w:rFonts w:ascii="Times New Roman" w:eastAsia="Times New Roman" w:hAnsi="Times New Roman" w:cs="Times New Roman"/>
          <w:b/>
          <w:lang w:val="sr-Latn-RS"/>
        </w:rPr>
      </w:pPr>
      <w:commentRangeStart w:id="2"/>
      <w:r w:rsidRPr="00C9027C">
        <w:rPr>
          <w:rFonts w:ascii="Times New Roman" w:eastAsia="Times New Roman" w:hAnsi="Times New Roman" w:cs="Times New Roman"/>
          <w:b/>
          <w:lang w:val="sr-Latn-RS"/>
        </w:rPr>
        <w:t>CAFA</w:t>
      </w:r>
      <w:commentRangeEnd w:id="2"/>
      <w:r w:rsidR="00572321" w:rsidRPr="00C9027C">
        <w:rPr>
          <w:rStyle w:val="CommentReference"/>
          <w:lang w:val="sr-Latn-RS"/>
        </w:rPr>
        <w:commentReference w:id="2"/>
      </w:r>
    </w:p>
    <w:p w14:paraId="5249486C" w14:textId="77777777" w:rsidR="006F1A5A" w:rsidRPr="00C9027C" w:rsidRDefault="006F1A5A">
      <w:pPr>
        <w:contextualSpacing w:val="0"/>
        <w:jc w:val="both"/>
        <w:rPr>
          <w:rFonts w:ascii="Times New Roman" w:eastAsia="Times New Roman" w:hAnsi="Times New Roman" w:cs="Times New Roman"/>
          <w:lang w:val="sr-Latn-RS"/>
        </w:rPr>
      </w:pPr>
    </w:p>
    <w:p w14:paraId="606C4348" w14:textId="752938D1"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CAFA (Critical Assessment of protein Function Annotation challenge) je globalna inicijativa za evaluaciju i unapređivanje kompjuterskih metoda za funkcionalnu evaluaciju proteina. CAFA se organizuje u vidu “izazova” gde se istraživačkim timovima dostave neanotirane proteinske sekvence za koje je potrebno predvideti GO anotacije, u cilju objektivne evaluacije različitih metoda i unapređenja istih. CAFA je do sada organizovana dva puta, CAFA1 u periodu 2010-2011 (Radivojac et al, 2013), i CAFA2 u periodu 2013-2014 (Jiang et al, 2016), dok je CAFA3 trenutno u toku. U CAFA1 i CAFA2 izazovima evaluirano je skoro 200 različitih predikcionih algoritama, a učestvovalo je više desetina istraživačkih grupa. Oba CAFA izazova su funckionisala po istom principu, a razlikovali su uglavnom se po načinu evaluacije. CAFA izazovi obuhvataju nekoliko faza. U početnom trenutku izazova timovima se dodeljuje identičan set trenutno u GO konzorcijumu neanotiranih proteina. Timovi imaju određeni vremenski period da pošalju svoje predikcije zajedno sa verovatnoćama tačnosti predikcija, nakon čega sledi period akumulacije anotacija. Nakon isteka određenog roka od nekoliko meseci u toku kog su se anotacije akumulirale, CAFA tim formira evaluacioni set proteina koji obuhvata one proteine koji su za period akumulacije nakupili dovoljan broj ekperimentalno dokazanih anotacija. Poslednji korak predstavlja evaluaciju, gde CAFA tim testira koliko se predikcije učesnika izazova poklapaju sa eksperimentalno predviđenim podacima. U oba izazova svi učesnički alati su osim međusobno poređeni sa dva osnovna algoritma - BLAST koji “prepisuje” sve GO anotacije proteinu sa njegovih homologa iz BLAST pretrage i kao verovatnoću tačnosti daje procenat poklapanja upitne sekvence i homologa, i NAIVE koja takođe prepisuje anotacije homologa ali kao verovatnoću tačnosti daje učestalost konkretnog termina u kompletnoj GO bazi. Glavna mera koja je korišćena u CAFA izazovima je F skor,</w:t>
      </w:r>
      <w:r w:rsidR="004F3205" w:rsidRPr="00C9027C">
        <w:rPr>
          <w:rFonts w:ascii="Times New Roman" w:eastAsia="Times New Roman" w:hAnsi="Times New Roman" w:cs="Times New Roman"/>
          <w:lang w:val="sr-Latn-RS"/>
        </w:rPr>
        <w:t xml:space="preserve"> jedinstvena mera na osnovu koje se može proceniti odnos preciznosti i obuhvatnosti predikcionog alata</w:t>
      </w:r>
      <w:r w:rsidRPr="00C9027C">
        <w:rPr>
          <w:rFonts w:ascii="Times New Roman" w:eastAsia="Times New Roman" w:hAnsi="Times New Roman" w:cs="Times New Roman"/>
          <w:lang w:val="sr-Latn-RS"/>
        </w:rPr>
        <w:t xml:space="preserve">. </w:t>
      </w:r>
    </w:p>
    <w:p w14:paraId="345DF826" w14:textId="49759FF0"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PANNZER i FRENKI su učestvovali u CAFA izazovima i odabrani</w:t>
      </w:r>
      <w:r w:rsidR="001736F1" w:rsidRPr="00C9027C">
        <w:rPr>
          <w:rFonts w:ascii="Times New Roman" w:eastAsia="Times New Roman" w:hAnsi="Times New Roman" w:cs="Times New Roman"/>
          <w:lang w:val="sr-Latn-RS"/>
        </w:rPr>
        <w:t xml:space="preserve"> su</w:t>
      </w:r>
      <w:r w:rsidRPr="00C9027C">
        <w:rPr>
          <w:rFonts w:ascii="Times New Roman" w:eastAsia="Times New Roman" w:hAnsi="Times New Roman" w:cs="Times New Roman"/>
          <w:lang w:val="sr-Latn-RS"/>
        </w:rPr>
        <w:t xml:space="preserve"> u cilju poređenja različitih algoritama u uspešnosti predikcije lokalizacije proteina u mitohondrijama. Mere korišćene za poređenje alata u ovom radu su takođe preuzete iz CAFA izazova. </w:t>
      </w:r>
    </w:p>
    <w:p w14:paraId="14059F3A" w14:textId="77777777" w:rsidR="006F1A5A" w:rsidRPr="00C9027C" w:rsidRDefault="006F1A5A">
      <w:pPr>
        <w:contextualSpacing w:val="0"/>
        <w:jc w:val="both"/>
        <w:rPr>
          <w:rFonts w:ascii="Times New Roman" w:eastAsia="Times New Roman" w:hAnsi="Times New Roman" w:cs="Times New Roman"/>
          <w:lang w:val="sr-Latn-RS"/>
        </w:rPr>
      </w:pPr>
    </w:p>
    <w:p w14:paraId="36BA2A3F" w14:textId="2F8B3349" w:rsidR="006F1A5A" w:rsidRPr="00C9027C" w:rsidRDefault="00714663">
      <w:pPr>
        <w:contextualSpacing w:val="0"/>
        <w:jc w:val="both"/>
        <w:rPr>
          <w:rFonts w:ascii="Times New Roman" w:eastAsia="Times New Roman" w:hAnsi="Times New Roman" w:cs="Times New Roman"/>
          <w:b/>
          <w:lang w:val="sr-Latn-RS"/>
        </w:rPr>
      </w:pPr>
      <w:r w:rsidRPr="00C9027C">
        <w:rPr>
          <w:rFonts w:ascii="Times New Roman" w:eastAsia="Times New Roman" w:hAnsi="Times New Roman" w:cs="Times New Roman"/>
          <w:b/>
          <w:lang w:val="sr-Latn-RS"/>
        </w:rPr>
        <w:t>Mitohondrijalni proteini</w:t>
      </w:r>
    </w:p>
    <w:p w14:paraId="1EF372E1" w14:textId="77777777" w:rsidR="006F1A5A" w:rsidRPr="00C9027C" w:rsidRDefault="006F1A5A">
      <w:pPr>
        <w:contextualSpacing w:val="0"/>
        <w:jc w:val="both"/>
        <w:rPr>
          <w:rFonts w:ascii="Times New Roman" w:eastAsia="Times New Roman" w:hAnsi="Times New Roman" w:cs="Times New Roman"/>
          <w:lang w:val="sr-Latn-RS"/>
        </w:rPr>
      </w:pPr>
    </w:p>
    <w:p w14:paraId="7C8AD9DB" w14:textId="06CDCFEB"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Mitohondrije su dinamične organele esencijalne za mnoge ćelijske procese</w:t>
      </w:r>
      <w:r w:rsidR="00441AF4" w:rsidRPr="00C9027C">
        <w:rPr>
          <w:rFonts w:ascii="Times New Roman" w:eastAsia="Times New Roman" w:hAnsi="Times New Roman" w:cs="Times New Roman"/>
          <w:lang w:val="sr-Latn-RS"/>
        </w:rPr>
        <w:t>,</w:t>
      </w:r>
      <w:r w:rsidRPr="00C9027C">
        <w:rPr>
          <w:rFonts w:ascii="Times New Roman" w:eastAsia="Times New Roman" w:hAnsi="Times New Roman" w:cs="Times New Roman"/>
          <w:lang w:val="sr-Latn-RS"/>
        </w:rPr>
        <w:t xml:space="preserve"> a između ostalog rast, diferencijaciju i ćelijsku smrt. Učestvuju u velikom broju metaboličkih puteva i predstavljaju centar za homeostazu jona i apopotozu (Friedman, 2014). Disfunkcija mitohondrija može doprineti razvoju preko 50 različitih bolesti čije manifestacije variraju od neonatalne smrti pa do neurodenerativnih oboljenja u starosti. Takođe se pretpostavlja da je malfunkcija mitohondrija povezana sa razvojem dijabetesa tipa II i karcinoma (Pagliarini et al, 2008). Mitohondrijalni genom je sekvenciran 1981</w:t>
      </w:r>
      <w:r w:rsidR="00714663" w:rsidRPr="00C9027C">
        <w:rPr>
          <w:rFonts w:ascii="Times New Roman" w:eastAsia="Times New Roman" w:hAnsi="Times New Roman" w:cs="Times New Roman"/>
          <w:lang w:val="sr-Latn-RS"/>
        </w:rPr>
        <w:t>.</w:t>
      </w:r>
      <w:r w:rsidRPr="00C9027C">
        <w:rPr>
          <w:rFonts w:ascii="Times New Roman" w:eastAsia="Times New Roman" w:hAnsi="Times New Roman" w:cs="Times New Roman"/>
          <w:lang w:val="sr-Latn-RS"/>
        </w:rPr>
        <w:t xml:space="preserve"> (Anderson et al) i od tada je poznato da </w:t>
      </w:r>
      <w:r w:rsidR="00441AF4" w:rsidRPr="00C9027C">
        <w:rPr>
          <w:rFonts w:ascii="Times New Roman" w:eastAsia="Times New Roman" w:hAnsi="Times New Roman" w:cs="Times New Roman"/>
          <w:lang w:val="sr-Latn-RS"/>
        </w:rPr>
        <w:t>on sadrži</w:t>
      </w:r>
      <w:r w:rsidRPr="00C9027C">
        <w:rPr>
          <w:rFonts w:ascii="Times New Roman" w:eastAsia="Times New Roman" w:hAnsi="Times New Roman" w:cs="Times New Roman"/>
          <w:lang w:val="sr-Latn-RS"/>
        </w:rPr>
        <w:t xml:space="preserve"> sekvence za sintezu 13 proteina. Ipak, pretpostavlja se da se mitohondrijalni proteom sastoji od oko 1500 proteina čije se DNK sekvence nalaze u nukleusu, a kompletan sastav mitohondrijalnog proteoma i dalje nije poznat</w:t>
      </w:r>
      <w:r w:rsidR="00714663" w:rsidRPr="00C9027C">
        <w:rPr>
          <w:rFonts w:ascii="Times New Roman" w:eastAsia="Times New Roman" w:hAnsi="Times New Roman" w:cs="Times New Roman"/>
          <w:lang w:val="sr-Latn-RS"/>
        </w:rPr>
        <w:t xml:space="preserve"> (Calvo et al, 2015)</w:t>
      </w:r>
      <w:r w:rsidRPr="00C9027C">
        <w:rPr>
          <w:rFonts w:ascii="Times New Roman" w:eastAsia="Times New Roman" w:hAnsi="Times New Roman" w:cs="Times New Roman"/>
          <w:lang w:val="sr-Latn-RS"/>
        </w:rPr>
        <w:t xml:space="preserve">. Određivanju sastava mitohondrijalnog proteoma pristupa se na različite načine, uključujući eksperimentalne metode kao što je masena spektroskopija i mikroskopija, </w:t>
      </w:r>
      <w:r w:rsidRPr="00C9027C">
        <w:rPr>
          <w:rFonts w:ascii="Times New Roman" w:eastAsia="Times New Roman" w:hAnsi="Times New Roman" w:cs="Times New Roman"/>
          <w:lang w:val="sr-Latn-RS"/>
        </w:rPr>
        <w:lastRenderedPageBreak/>
        <w:t xml:space="preserve">ali i kompjuterski zasnovane metode, kao što je mašinsko učenje i kompjuterska funkcionalna anotacija (Pagliarini et al, 2008). S obzirom na veliki broj bolesti koji je povezan sa mitohondrijalnom disfunkcijom, utvrđivanje sastava mitohondrijalnog genoma i unapređivanje metoda za </w:t>
      </w:r>
      <w:r w:rsidR="00681B98" w:rsidRPr="00C9027C">
        <w:rPr>
          <w:rFonts w:ascii="Times New Roman" w:eastAsia="Times New Roman" w:hAnsi="Times New Roman" w:cs="Times New Roman"/>
          <w:lang w:val="sr-Latn-RS"/>
        </w:rPr>
        <w:t>njihovo predviđanje</w:t>
      </w:r>
      <w:r w:rsidRPr="00C9027C">
        <w:rPr>
          <w:rFonts w:ascii="Times New Roman" w:eastAsia="Times New Roman" w:hAnsi="Times New Roman" w:cs="Times New Roman"/>
          <w:lang w:val="sr-Latn-RS"/>
        </w:rPr>
        <w:t xml:space="preserve"> je od velikog značaja za medicinu i nauku. </w:t>
      </w:r>
    </w:p>
    <w:p w14:paraId="75D4A8A2" w14:textId="2B417863" w:rsidR="006F1A5A" w:rsidRPr="00C9027C" w:rsidRDefault="006F1A5A">
      <w:pPr>
        <w:contextualSpacing w:val="0"/>
        <w:jc w:val="both"/>
        <w:rPr>
          <w:rFonts w:ascii="Times New Roman" w:eastAsia="Times New Roman" w:hAnsi="Times New Roman" w:cs="Times New Roman"/>
          <w:b/>
          <w:lang w:val="sr-Latn-RS"/>
        </w:rPr>
      </w:pPr>
    </w:p>
    <w:p w14:paraId="09B43F57" w14:textId="021D385F" w:rsidR="00714663" w:rsidRPr="00C9027C" w:rsidRDefault="00714663">
      <w:pPr>
        <w:contextualSpacing w:val="0"/>
        <w:jc w:val="both"/>
        <w:rPr>
          <w:rFonts w:ascii="Times New Roman" w:eastAsia="Times New Roman" w:hAnsi="Times New Roman" w:cs="Times New Roman"/>
          <w:b/>
          <w:lang w:val="sr-Latn-RS"/>
        </w:rPr>
      </w:pPr>
      <w:r w:rsidRPr="00C9027C">
        <w:rPr>
          <w:rFonts w:ascii="Times New Roman" w:eastAsia="Times New Roman" w:hAnsi="Times New Roman" w:cs="Times New Roman"/>
          <w:b/>
          <w:lang w:val="sr-Latn-RS"/>
        </w:rPr>
        <w:t>Predviđanje lokalizacije proteina u mitohondrijama</w:t>
      </w:r>
    </w:p>
    <w:p w14:paraId="1F9ED441" w14:textId="77777777" w:rsidR="00714663" w:rsidRPr="00C9027C" w:rsidRDefault="00714663">
      <w:pPr>
        <w:contextualSpacing w:val="0"/>
        <w:jc w:val="both"/>
        <w:rPr>
          <w:rFonts w:ascii="Times New Roman" w:eastAsia="Times New Roman" w:hAnsi="Times New Roman" w:cs="Times New Roman"/>
          <w:lang w:val="sr-Latn-RS"/>
        </w:rPr>
      </w:pPr>
    </w:p>
    <w:p w14:paraId="7A563546"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Fali deo koji opisuje alate za predikciju mito lokalizacije i pasus o IMPIju, za koji čekam literatutu da mi pošalji z te laboratorije</w:t>
      </w:r>
    </w:p>
    <w:p w14:paraId="5846CA52" w14:textId="77777777" w:rsidR="006F1A5A" w:rsidRPr="00C9027C" w:rsidRDefault="006F1A5A">
      <w:pPr>
        <w:contextualSpacing w:val="0"/>
        <w:jc w:val="both"/>
        <w:rPr>
          <w:rFonts w:ascii="Times New Roman" w:eastAsia="Times New Roman" w:hAnsi="Times New Roman" w:cs="Times New Roman"/>
          <w:lang w:val="sr-Latn-RS"/>
        </w:rPr>
      </w:pPr>
    </w:p>
    <w:p w14:paraId="2ECC8A6D" w14:textId="177D66D0"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b/>
          <w:lang w:val="sr-Latn-RS"/>
        </w:rPr>
        <w:t>Cilj</w:t>
      </w:r>
      <w:r w:rsidRPr="00C9027C">
        <w:rPr>
          <w:rFonts w:ascii="Times New Roman" w:eastAsia="Times New Roman" w:hAnsi="Times New Roman" w:cs="Times New Roman"/>
          <w:lang w:val="sr-Latn-RS"/>
        </w:rPr>
        <w:t xml:space="preserve"> ovog diplomskog rada je bio uporediti uspešnost dva različita alata za predviđanje lokalizacije proteina u mitohondrijama. Alati koji su upoređivani bili su FRENKI, čiji se rad zasniva na analizi proteinskih sekvenci </w:t>
      </w:r>
      <w:r w:rsidR="00E64993" w:rsidRPr="00C9027C">
        <w:rPr>
          <w:rFonts w:ascii="Times New Roman" w:eastAsia="Times New Roman" w:hAnsi="Times New Roman" w:cs="Times New Roman"/>
          <w:lang w:val="sr-Latn-RS"/>
        </w:rPr>
        <w:t xml:space="preserve">korišćenjem matematičkog </w:t>
      </w:r>
      <w:r w:rsidRPr="00C9027C">
        <w:rPr>
          <w:rFonts w:ascii="Times New Roman" w:eastAsia="Times New Roman" w:hAnsi="Times New Roman" w:cs="Times New Roman"/>
          <w:lang w:val="sr-Latn-RS"/>
        </w:rPr>
        <w:t xml:space="preserve">modelovanja </w:t>
      </w:r>
      <w:r w:rsidR="00E64993" w:rsidRPr="00C9027C">
        <w:rPr>
          <w:rFonts w:ascii="Times New Roman" w:eastAsia="Times New Roman" w:hAnsi="Times New Roman" w:cs="Times New Roman"/>
          <w:lang w:val="sr-Latn-RS"/>
        </w:rPr>
        <w:t>fizičko</w:t>
      </w:r>
      <w:r w:rsidRPr="00C9027C">
        <w:rPr>
          <w:rFonts w:ascii="Times New Roman" w:eastAsia="Times New Roman" w:hAnsi="Times New Roman" w:cs="Times New Roman"/>
          <w:lang w:val="sr-Latn-RS"/>
        </w:rPr>
        <w:t>-hemijskih osobina aminokiselina (</w:t>
      </w:r>
      <w:r w:rsidR="00E64993" w:rsidRPr="00C9027C">
        <w:rPr>
          <w:rFonts w:ascii="Times New Roman" w:eastAsia="Times New Roman" w:hAnsi="Times New Roman" w:cs="Times New Roman"/>
          <w:lang w:val="sr-Latn-RS"/>
        </w:rPr>
        <w:t xml:space="preserve">zasnovan na </w:t>
      </w:r>
      <w:r w:rsidRPr="00C9027C">
        <w:rPr>
          <w:rFonts w:ascii="Times New Roman" w:eastAsia="Times New Roman" w:hAnsi="Times New Roman" w:cs="Times New Roman"/>
          <w:lang w:val="sr-Latn-RS"/>
        </w:rPr>
        <w:t xml:space="preserve">ISM) i PANNZER, čije se predviđanje zasniva na </w:t>
      </w:r>
      <w:r w:rsidR="00E64993" w:rsidRPr="00C9027C">
        <w:rPr>
          <w:rFonts w:ascii="Times New Roman" w:eastAsia="Times New Roman" w:hAnsi="Times New Roman" w:cs="Times New Roman"/>
          <w:lang w:val="sr-Latn-RS"/>
        </w:rPr>
        <w:t xml:space="preserve">evolutivnoj </w:t>
      </w:r>
      <w:r w:rsidRPr="00C9027C">
        <w:rPr>
          <w:rFonts w:ascii="Times New Roman" w:eastAsia="Times New Roman" w:hAnsi="Times New Roman" w:cs="Times New Roman"/>
          <w:lang w:val="sr-Latn-RS"/>
        </w:rPr>
        <w:t>analizi homologih proteina.</w:t>
      </w:r>
      <w:r w:rsidR="00714663" w:rsidRPr="00C9027C">
        <w:rPr>
          <w:rFonts w:ascii="Times New Roman" w:eastAsia="Times New Roman" w:hAnsi="Times New Roman" w:cs="Times New Roman"/>
          <w:lang w:val="sr-Latn-RS"/>
        </w:rPr>
        <w:t xml:space="preserve"> Za evaluaciju alata korišćen je R programski jezik.</w:t>
      </w:r>
      <w:r w:rsidRPr="00C9027C">
        <w:rPr>
          <w:rFonts w:ascii="Times New Roman" w:eastAsia="Times New Roman" w:hAnsi="Times New Roman" w:cs="Times New Roman"/>
          <w:lang w:val="sr-Latn-RS"/>
        </w:rPr>
        <w:t xml:space="preserve"> </w:t>
      </w:r>
      <w:r w:rsidR="00E64993" w:rsidRPr="00C9027C">
        <w:rPr>
          <w:rStyle w:val="CommentReference"/>
          <w:lang w:val="sr-Latn-RS"/>
        </w:rPr>
        <w:commentReference w:id="3"/>
      </w:r>
      <w:del w:id="4" w:author="Branka" w:date="2018-08-31T11:02:00Z">
        <w:r w:rsidRPr="00C9027C" w:rsidDel="00E64993">
          <w:rPr>
            <w:rFonts w:ascii="Times New Roman" w:eastAsia="Times New Roman" w:hAnsi="Times New Roman" w:cs="Times New Roman"/>
            <w:lang w:val="sr-Latn-RS"/>
          </w:rPr>
          <w:delText xml:space="preserve">. </w:delText>
        </w:r>
      </w:del>
    </w:p>
    <w:p w14:paraId="77E73AE1" w14:textId="77777777" w:rsidR="006F1A5A" w:rsidRPr="00C9027C" w:rsidRDefault="009954BE">
      <w:pPr>
        <w:contextualSpacing w:val="0"/>
        <w:jc w:val="both"/>
        <w:rPr>
          <w:rFonts w:ascii="Times New Roman" w:eastAsia="Times New Roman" w:hAnsi="Times New Roman" w:cs="Times New Roman"/>
          <w:lang w:val="sr-Latn-RS"/>
        </w:rPr>
      </w:pPr>
      <w:r w:rsidRPr="00C9027C">
        <w:rPr>
          <w:lang w:val="sr-Latn-RS"/>
        </w:rPr>
        <w:br w:type="page"/>
      </w:r>
    </w:p>
    <w:p w14:paraId="7CCACE48" w14:textId="77777777" w:rsidR="006F1A5A" w:rsidRPr="00C9027C" w:rsidRDefault="009954BE">
      <w:pPr>
        <w:contextualSpacing w:val="0"/>
        <w:jc w:val="center"/>
        <w:rPr>
          <w:rFonts w:ascii="Times New Roman" w:eastAsia="Times New Roman" w:hAnsi="Times New Roman" w:cs="Times New Roman"/>
          <w:lang w:val="sr-Latn-RS"/>
        </w:rPr>
      </w:pPr>
      <w:commentRangeStart w:id="5"/>
      <w:r w:rsidRPr="00C9027C">
        <w:rPr>
          <w:rFonts w:ascii="Times New Roman" w:eastAsia="Times New Roman" w:hAnsi="Times New Roman" w:cs="Times New Roman"/>
          <w:lang w:val="sr-Latn-RS"/>
        </w:rPr>
        <w:lastRenderedPageBreak/>
        <w:t>MATERIJALI I METODE</w:t>
      </w:r>
      <w:commentRangeEnd w:id="5"/>
      <w:r w:rsidR="00E02B88" w:rsidRPr="00C9027C">
        <w:rPr>
          <w:rStyle w:val="CommentReference"/>
          <w:lang w:val="sr-Latn-RS"/>
        </w:rPr>
        <w:commentReference w:id="5"/>
      </w:r>
    </w:p>
    <w:p w14:paraId="0B58ACCD" w14:textId="77777777" w:rsidR="006F1A5A" w:rsidRPr="00C9027C" w:rsidRDefault="006F1A5A">
      <w:pPr>
        <w:contextualSpacing w:val="0"/>
        <w:jc w:val="both"/>
        <w:rPr>
          <w:rFonts w:ascii="Times New Roman" w:eastAsia="Times New Roman" w:hAnsi="Times New Roman" w:cs="Times New Roman"/>
          <w:lang w:val="sr-Latn-RS"/>
        </w:rPr>
      </w:pPr>
    </w:p>
    <w:p w14:paraId="63E9E5B3" w14:textId="1E231B90"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Poređena je uspešnost softvera za funkcionalnu anotaciju u predviđanju lokalizacije humanih proteina u mitohondrijima. Eksperiment je obuhvatao </w:t>
      </w:r>
      <w:r w:rsidR="00BB792D" w:rsidRPr="00C9027C">
        <w:rPr>
          <w:rFonts w:ascii="Times New Roman" w:eastAsia="Times New Roman" w:hAnsi="Times New Roman" w:cs="Times New Roman"/>
          <w:lang w:val="sr-Latn-RS"/>
        </w:rPr>
        <w:t>predviđanje funkcija</w:t>
      </w:r>
      <w:r w:rsidRPr="00C9027C">
        <w:rPr>
          <w:rFonts w:ascii="Times New Roman" w:eastAsia="Times New Roman" w:hAnsi="Times New Roman" w:cs="Times New Roman"/>
          <w:lang w:val="sr-Latn-RS"/>
        </w:rPr>
        <w:t xml:space="preserve"> za kompletan ljudski proteom od strane FRENKI-ja i PANNZER-a, čišćenje i pripremu predikcija za </w:t>
      </w:r>
      <w:r w:rsidR="00BB792D" w:rsidRPr="00C9027C">
        <w:rPr>
          <w:rFonts w:ascii="Times New Roman" w:eastAsia="Times New Roman" w:hAnsi="Times New Roman" w:cs="Times New Roman"/>
          <w:lang w:val="sr-Latn-RS"/>
        </w:rPr>
        <w:t xml:space="preserve">statističku </w:t>
      </w:r>
      <w:r w:rsidRPr="00C9027C">
        <w:rPr>
          <w:rFonts w:ascii="Times New Roman" w:eastAsia="Times New Roman" w:hAnsi="Times New Roman" w:cs="Times New Roman"/>
          <w:lang w:val="sr-Latn-RS"/>
        </w:rPr>
        <w:t xml:space="preserve">analizu, i samu </w:t>
      </w:r>
      <w:r w:rsidR="00BB792D" w:rsidRPr="00C9027C">
        <w:rPr>
          <w:rFonts w:ascii="Times New Roman" w:eastAsia="Times New Roman" w:hAnsi="Times New Roman" w:cs="Times New Roman"/>
          <w:lang w:val="sr-Latn-RS"/>
        </w:rPr>
        <w:t xml:space="preserve">statističku </w:t>
      </w:r>
      <w:r w:rsidRPr="00C9027C">
        <w:rPr>
          <w:rFonts w:ascii="Times New Roman" w:eastAsia="Times New Roman" w:hAnsi="Times New Roman" w:cs="Times New Roman"/>
          <w:lang w:val="sr-Latn-RS"/>
        </w:rPr>
        <w:t xml:space="preserve">analizu, odnosno poređenje broja tačnih i netačnih predikcija. Evaluacija je rađena naspram referentnog seta mitohondrijalnih proteina. </w:t>
      </w:r>
    </w:p>
    <w:p w14:paraId="1F1DEAD5" w14:textId="725BBB5C" w:rsidR="006F1A5A" w:rsidRPr="009D12BC" w:rsidRDefault="006F1A5A">
      <w:pPr>
        <w:contextualSpacing w:val="0"/>
        <w:jc w:val="both"/>
        <w:rPr>
          <w:rFonts w:ascii="Times New Roman" w:eastAsia="Times New Roman" w:hAnsi="Times New Roman" w:cs="Times New Roman"/>
          <w:b/>
          <w:lang w:val="sr-Latn-RS"/>
        </w:rPr>
      </w:pPr>
    </w:p>
    <w:p w14:paraId="442FC00B" w14:textId="1D3C9761" w:rsidR="009D12BC" w:rsidRPr="009D12BC" w:rsidRDefault="009D12BC">
      <w:pPr>
        <w:contextualSpacing w:val="0"/>
        <w:jc w:val="both"/>
        <w:rPr>
          <w:rFonts w:ascii="Times New Roman" w:eastAsia="Times New Roman" w:hAnsi="Times New Roman" w:cs="Times New Roman"/>
          <w:b/>
          <w:lang w:val="sr-Latn-RS"/>
        </w:rPr>
      </w:pPr>
      <w:r w:rsidRPr="009D12BC">
        <w:rPr>
          <w:rFonts w:ascii="Times New Roman" w:eastAsia="Times New Roman" w:hAnsi="Times New Roman" w:cs="Times New Roman"/>
          <w:b/>
          <w:lang w:val="sr-Latn-RS"/>
        </w:rPr>
        <w:t>Referentni set mitohondrijalnih proteina</w:t>
      </w:r>
    </w:p>
    <w:p w14:paraId="62084569" w14:textId="77777777" w:rsidR="009D12BC" w:rsidRPr="00C9027C" w:rsidRDefault="009D12BC">
      <w:pPr>
        <w:contextualSpacing w:val="0"/>
        <w:jc w:val="both"/>
        <w:rPr>
          <w:rFonts w:ascii="Times New Roman" w:eastAsia="Times New Roman" w:hAnsi="Times New Roman" w:cs="Times New Roman"/>
          <w:lang w:val="sr-Latn-RS"/>
        </w:rPr>
      </w:pPr>
    </w:p>
    <w:p w14:paraId="59C6A8F2" w14:textId="560164B8"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Referentni set je sastavljen uz pomoć </w:t>
      </w:r>
      <w:commentRangeStart w:id="6"/>
      <w:commentRangeStart w:id="7"/>
      <w:r w:rsidRPr="00C9027C">
        <w:rPr>
          <w:rFonts w:ascii="Times New Roman" w:eastAsia="Times New Roman" w:hAnsi="Times New Roman" w:cs="Times New Roman"/>
          <w:lang w:val="sr-Latn-RS"/>
        </w:rPr>
        <w:t>IMPI</w:t>
      </w:r>
      <w:commentRangeEnd w:id="6"/>
      <w:r w:rsidR="00BB792D" w:rsidRPr="00C9027C">
        <w:rPr>
          <w:rStyle w:val="CommentReference"/>
          <w:lang w:val="sr-Latn-RS"/>
        </w:rPr>
        <w:commentReference w:id="6"/>
      </w:r>
      <w:commentRangeEnd w:id="7"/>
      <w:r w:rsidR="00714663" w:rsidRPr="00C9027C">
        <w:rPr>
          <w:rStyle w:val="CommentReference"/>
          <w:lang w:val="sr-Latn-RS"/>
        </w:rPr>
        <w:commentReference w:id="7"/>
      </w:r>
      <w:r w:rsidRPr="00C9027C">
        <w:rPr>
          <w:rFonts w:ascii="Times New Roman" w:eastAsia="Times New Roman" w:hAnsi="Times New Roman" w:cs="Times New Roman"/>
          <w:lang w:val="sr-Latn-RS"/>
        </w:rPr>
        <w:t>-ja, odnosno proteina koje kodiraju geni sa IMPI liste. IMPI lista gena je dostupna na vebsajtu laboratorije u kojoj je razvijen (</w:t>
      </w:r>
      <w:hyperlink r:id="rId13">
        <w:r w:rsidRPr="00C9027C">
          <w:rPr>
            <w:rFonts w:ascii="Times New Roman" w:eastAsia="Times New Roman" w:hAnsi="Times New Roman" w:cs="Times New Roman"/>
            <w:color w:val="1155CC"/>
            <w:u w:val="single"/>
            <w:lang w:val="sr-Latn-RS"/>
          </w:rPr>
          <w:t>http://www.mrc-mbu.cam.ac.uk/impi</w:t>
        </w:r>
      </w:hyperlink>
      <w:r w:rsidRPr="00C9027C">
        <w:rPr>
          <w:rFonts w:ascii="Times New Roman" w:eastAsia="Times New Roman" w:hAnsi="Times New Roman" w:cs="Times New Roman"/>
          <w:lang w:val="sr-Latn-RS"/>
        </w:rPr>
        <w:t xml:space="preserve">), a odgovarajući </w:t>
      </w:r>
      <w:r w:rsidR="00BB792D" w:rsidRPr="00C9027C">
        <w:rPr>
          <w:rFonts w:ascii="Times New Roman" w:eastAsia="Times New Roman" w:hAnsi="Times New Roman" w:cs="Times New Roman"/>
          <w:lang w:val="sr-Latn-RS"/>
        </w:rPr>
        <w:t>sekvence proteina, kao njihovi identifikacioni brojevi (ID) su preuzeti</w:t>
      </w:r>
      <w:r w:rsidRPr="00C9027C">
        <w:rPr>
          <w:rFonts w:ascii="Times New Roman" w:eastAsia="Times New Roman" w:hAnsi="Times New Roman" w:cs="Times New Roman"/>
          <w:lang w:val="sr-Latn-RS"/>
        </w:rPr>
        <w:t xml:space="preserve"> pomoć</w:t>
      </w:r>
      <w:r w:rsidR="00BB792D" w:rsidRPr="00C9027C">
        <w:rPr>
          <w:rFonts w:ascii="Times New Roman" w:eastAsia="Times New Roman" w:hAnsi="Times New Roman" w:cs="Times New Roman"/>
          <w:lang w:val="sr-Latn-RS"/>
        </w:rPr>
        <w:t>u</w:t>
      </w:r>
      <w:r w:rsidRPr="00C9027C">
        <w:rPr>
          <w:rFonts w:ascii="Times New Roman" w:eastAsia="Times New Roman" w:hAnsi="Times New Roman" w:cs="Times New Roman"/>
          <w:lang w:val="sr-Latn-RS"/>
        </w:rPr>
        <w:t xml:space="preserve"> </w:t>
      </w:r>
      <w:commentRangeStart w:id="8"/>
      <w:commentRangeStart w:id="9"/>
      <w:r w:rsidRPr="00C9027C">
        <w:rPr>
          <w:rFonts w:ascii="Times New Roman" w:eastAsia="Times New Roman" w:hAnsi="Times New Roman" w:cs="Times New Roman"/>
          <w:lang w:val="sr-Latn-RS"/>
        </w:rPr>
        <w:t>UniProt</w:t>
      </w:r>
      <w:commentRangeEnd w:id="8"/>
      <w:r w:rsidR="00BB792D" w:rsidRPr="00C9027C">
        <w:rPr>
          <w:rStyle w:val="CommentReference"/>
          <w:lang w:val="sr-Latn-RS"/>
        </w:rPr>
        <w:commentReference w:id="8"/>
      </w:r>
      <w:commentRangeEnd w:id="9"/>
      <w:r w:rsidR="00EF4176" w:rsidRPr="00C9027C">
        <w:rPr>
          <w:rStyle w:val="CommentReference"/>
          <w:lang w:val="sr-Latn-RS"/>
        </w:rPr>
        <w:commentReference w:id="9"/>
      </w:r>
      <w:r w:rsidRPr="00C9027C">
        <w:rPr>
          <w:rFonts w:ascii="Times New Roman" w:eastAsia="Times New Roman" w:hAnsi="Times New Roman" w:cs="Times New Roman"/>
          <w:lang w:val="sr-Latn-RS"/>
        </w:rPr>
        <w:t xml:space="preserve"> alata (</w:t>
      </w:r>
      <w:hyperlink r:id="rId14">
        <w:r w:rsidRPr="00C9027C">
          <w:rPr>
            <w:rFonts w:ascii="Times New Roman" w:eastAsia="Times New Roman" w:hAnsi="Times New Roman" w:cs="Times New Roman"/>
            <w:color w:val="1155CC"/>
            <w:u w:val="single"/>
            <w:lang w:val="sr-Latn-RS"/>
          </w:rPr>
          <w:t>http://www.uniprot.org/uploadlist</w:t>
        </w:r>
      </w:hyperlink>
      <w:r w:rsidRPr="00C9027C">
        <w:rPr>
          <w:rFonts w:ascii="Times New Roman" w:eastAsia="Times New Roman" w:hAnsi="Times New Roman" w:cs="Times New Roman"/>
          <w:lang w:val="sr-Latn-RS"/>
        </w:rPr>
        <w:t>). Korišćeni su samo proteini statusa “ručno recenzirani” (</w:t>
      </w:r>
      <w:r w:rsidRPr="00C9027C">
        <w:rPr>
          <w:rFonts w:ascii="Times New Roman" w:eastAsia="Times New Roman" w:hAnsi="Times New Roman" w:cs="Times New Roman"/>
          <w:i/>
          <w:lang w:val="sr-Latn-RS"/>
        </w:rPr>
        <w:t>reviewed</w:t>
      </w:r>
      <w:r w:rsidRPr="00C9027C">
        <w:rPr>
          <w:rFonts w:ascii="Times New Roman" w:eastAsia="Times New Roman" w:hAnsi="Times New Roman" w:cs="Times New Roman"/>
          <w:lang w:val="sr-Latn-RS"/>
        </w:rPr>
        <w:t xml:space="preserve">), i ovakva lista proteina se sastojala od 1547 proteina. </w:t>
      </w:r>
      <w:r w:rsidR="00B906F5" w:rsidRPr="00C9027C">
        <w:rPr>
          <w:rFonts w:ascii="Times New Roman" w:eastAsia="Times New Roman" w:hAnsi="Times New Roman" w:cs="Times New Roman"/>
          <w:lang w:val="sr-Latn-RS"/>
        </w:rPr>
        <w:t xml:space="preserve"> Da bi evaluacija odabranih predikcionih alata bila validna, iz test seta proteina </w:t>
      </w:r>
      <w:r w:rsidR="00EF4176" w:rsidRPr="00C9027C">
        <w:rPr>
          <w:rFonts w:ascii="Times New Roman" w:eastAsia="Times New Roman" w:hAnsi="Times New Roman" w:cs="Times New Roman"/>
          <w:lang w:val="sr-Latn-RS"/>
        </w:rPr>
        <w:t>su izbačeni</w:t>
      </w:r>
      <w:r w:rsidR="00B906F5" w:rsidRPr="00C9027C">
        <w:rPr>
          <w:rFonts w:ascii="Times New Roman" w:eastAsia="Times New Roman" w:hAnsi="Times New Roman" w:cs="Times New Roman"/>
          <w:lang w:val="sr-Latn-RS"/>
        </w:rPr>
        <w:t xml:space="preserve"> oni proteini čije su funkcionalne anotacije od ranije poznate i koji su korišćeni za kreiranje PANNZER i FRENKI alata zbog toga su iz referentnog seta mitohondrijalnih proteina</w:t>
      </w:r>
      <w:r w:rsidRPr="00C9027C">
        <w:rPr>
          <w:rFonts w:ascii="Times New Roman" w:eastAsia="Times New Roman" w:hAnsi="Times New Roman" w:cs="Times New Roman"/>
          <w:lang w:val="sr-Latn-RS"/>
        </w:rPr>
        <w:t xml:space="preserve"> izbačeni svi oni proteini koji su u GO bazi podataka trenutno anotirani </w:t>
      </w:r>
      <w:r w:rsidR="00EF4176" w:rsidRPr="00C9027C">
        <w:rPr>
          <w:rFonts w:ascii="Times New Roman" w:eastAsia="Times New Roman" w:hAnsi="Times New Roman" w:cs="Times New Roman"/>
          <w:lang w:val="sr-Latn-RS"/>
        </w:rPr>
        <w:t>kao mitohondrijalni</w:t>
      </w:r>
      <w:r w:rsidRPr="00C9027C">
        <w:rPr>
          <w:rFonts w:ascii="Times New Roman" w:eastAsia="Times New Roman" w:hAnsi="Times New Roman" w:cs="Times New Roman"/>
          <w:lang w:val="sr-Latn-RS"/>
        </w:rPr>
        <w:t xml:space="preserve">, ili se nalaze u CAFA1 trening setu. Proteini anotirani kao mitohondrijalni u GO su izbačeni zbog toga što je PANNZER metoda zasnovana na homologijama, i pretraživanje proteina uz pomoć BLAST pretrage bi automatski pokazalo njihovu lokalizaciju u mitohondrijama, što umanjuje </w:t>
      </w:r>
      <w:r w:rsidR="00DE1098" w:rsidRPr="00C9027C">
        <w:rPr>
          <w:rFonts w:ascii="Times New Roman" w:eastAsia="Times New Roman" w:hAnsi="Times New Roman" w:cs="Times New Roman"/>
          <w:lang w:val="sr-Latn-RS"/>
        </w:rPr>
        <w:t xml:space="preserve">validnost </w:t>
      </w:r>
      <w:r w:rsidRPr="00C9027C">
        <w:rPr>
          <w:rFonts w:ascii="Times New Roman" w:eastAsia="Times New Roman" w:hAnsi="Times New Roman" w:cs="Times New Roman"/>
          <w:lang w:val="sr-Latn-RS"/>
        </w:rPr>
        <w:t xml:space="preserve">evaluacije. Takođe, proteini iz CAFA1 trening seta su izbačeni zbog toga što predstavlja trening set na kome je obučavan FRENKI. Finalna referentna lista sa proteinima sa pouzdanim dokazima za lokalizaciju u mitohondrijama, odnosno referentni set mitohondrijalnih proteina, sastojao se od 653 proteina. </w:t>
      </w:r>
    </w:p>
    <w:p w14:paraId="354C3544" w14:textId="77777777" w:rsidR="006F1A5A" w:rsidRPr="00C9027C" w:rsidRDefault="006F1A5A">
      <w:pPr>
        <w:contextualSpacing w:val="0"/>
        <w:jc w:val="both"/>
        <w:rPr>
          <w:rFonts w:ascii="Times New Roman" w:eastAsia="Times New Roman" w:hAnsi="Times New Roman" w:cs="Times New Roman"/>
          <w:lang w:val="sr-Latn-RS"/>
        </w:rPr>
      </w:pPr>
    </w:p>
    <w:p w14:paraId="47A43404" w14:textId="67193565"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U cilju dobijanja predikcija, kao upitne sekvence u oba softvera je postavljan ceo ljudski proteom. Ljudski proteom je u trenutku skidanja fajla sa UniProta-a (10. maj 2018.) imao 20 373  proteina. </w:t>
      </w:r>
    </w:p>
    <w:p w14:paraId="016C4DC8" w14:textId="77777777" w:rsidR="006F1A5A" w:rsidRPr="00C9027C" w:rsidRDefault="006F1A5A">
      <w:pPr>
        <w:contextualSpacing w:val="0"/>
        <w:jc w:val="both"/>
        <w:rPr>
          <w:rFonts w:ascii="Times New Roman" w:eastAsia="Times New Roman" w:hAnsi="Times New Roman" w:cs="Times New Roman"/>
          <w:lang w:val="sr-Latn-RS"/>
        </w:rPr>
      </w:pPr>
    </w:p>
    <w:p w14:paraId="32F09A58" w14:textId="7E08677D"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Predikcije dobijene od FRENKI-ja i PANNZER-a su bile u obliku liste proteina zajedno sa svim GO treminima sa kojima su oni asocirani. </w:t>
      </w:r>
      <w:r w:rsidR="00F7323A" w:rsidRPr="00C9027C">
        <w:rPr>
          <w:rFonts w:ascii="Times New Roman" w:eastAsia="Times New Roman" w:hAnsi="Times New Roman" w:cs="Times New Roman"/>
          <w:lang w:val="sr-Latn-RS"/>
        </w:rPr>
        <w:t>S obzirom da se za protein vezuju ne samo predikovani termini, već i svi njihovi roditeljski termini, p</w:t>
      </w:r>
      <w:r w:rsidRPr="00C9027C">
        <w:rPr>
          <w:rFonts w:ascii="Times New Roman" w:eastAsia="Times New Roman" w:hAnsi="Times New Roman" w:cs="Times New Roman"/>
          <w:lang w:val="sr-Latn-RS"/>
        </w:rPr>
        <w:t>re početka analize predikcije je bilo potrebno propagirati do najstarijih GO termina</w:t>
      </w:r>
      <w:r w:rsidR="00EF4176" w:rsidRPr="00C9027C">
        <w:rPr>
          <w:rFonts w:ascii="Times New Roman" w:eastAsia="Times New Roman" w:hAnsi="Times New Roman" w:cs="Times New Roman"/>
          <w:lang w:val="sr-Latn-RS"/>
        </w:rPr>
        <w:t>.</w:t>
      </w:r>
      <w:r w:rsidR="00F7323A" w:rsidRPr="00C9027C">
        <w:rPr>
          <w:rFonts w:ascii="Times New Roman" w:eastAsia="Times New Roman" w:hAnsi="Times New Roman" w:cs="Times New Roman"/>
          <w:lang w:val="sr-Latn-RS"/>
        </w:rPr>
        <w:t xml:space="preserve"> Propagacija termina obuhvata proces u kome se listi predikcija dodaju svi roditeljski termini svakaog konkretnog termina, u cilju dobijanja liste svih mogućih termina sa kojima je protein asociran. </w:t>
      </w:r>
      <w:r w:rsidRPr="00C9027C">
        <w:rPr>
          <w:rFonts w:ascii="Times New Roman" w:eastAsia="Times New Roman" w:hAnsi="Times New Roman" w:cs="Times New Roman"/>
          <w:lang w:val="sr-Latn-RS"/>
        </w:rPr>
        <w:t>Takođe, liste proteina su očišćene od potencijalnih smetnji, kao što su duplikati ili NA vrednosti. Ovako dobijene liste su filtrirane, i iz njih su izvučeni samo proteini koji su asocirani sa terminom GO:0005739. Termin GO:0005739 - mitochondrion je najstariji CC termin koji obuhvata sve termine vezane za lokalizaciju u mitohondrija</w:t>
      </w:r>
      <w:r w:rsidR="00877BAD" w:rsidRPr="00C9027C">
        <w:rPr>
          <w:rFonts w:ascii="Times New Roman" w:eastAsia="Times New Roman" w:hAnsi="Times New Roman" w:cs="Times New Roman"/>
          <w:lang w:val="sr-Latn-RS"/>
        </w:rPr>
        <w:t>ma</w:t>
      </w:r>
      <w:r w:rsidRPr="00C9027C">
        <w:rPr>
          <w:rFonts w:ascii="Times New Roman" w:eastAsia="Times New Roman" w:hAnsi="Times New Roman" w:cs="Times New Roman"/>
          <w:lang w:val="sr-Latn-RS"/>
        </w:rPr>
        <w:t xml:space="preserve">. Na slici 4 je prikazan njegov položaj u GO stablu kao i položaj svih nižih termina koje obuhvata. Iz ovakao filtriranih lista predikcija izbačeni su svi proteini koji su u tom trenutku u GO bazi već anotirani kao GO:0005739 ili se nalaze u CAFA trening setu. Kako su ti proteini eliminisani i iz referentnog seta mitohondrijalnih proteina, njihovo pojavljivanje u setu predikcija bi predstavljalo lažne pozitivne vrednosti, te zbog toga su izbačeni. </w:t>
      </w:r>
      <w:commentRangeStart w:id="10"/>
      <w:commentRangeStart w:id="11"/>
      <w:r w:rsidRPr="0023605D">
        <w:rPr>
          <w:rFonts w:ascii="Times New Roman" w:eastAsia="Times New Roman" w:hAnsi="Times New Roman" w:cs="Times New Roman"/>
          <w:color w:val="FF0000"/>
          <w:lang w:val="sr-Latn-RS"/>
        </w:rPr>
        <w:t>Nakon</w:t>
      </w:r>
      <w:commentRangeEnd w:id="10"/>
      <w:r w:rsidR="00877BAD" w:rsidRPr="0023605D">
        <w:rPr>
          <w:rStyle w:val="CommentReference"/>
          <w:color w:val="FF0000"/>
          <w:lang w:val="sr-Latn-RS"/>
        </w:rPr>
        <w:commentReference w:id="10"/>
      </w:r>
      <w:commentRangeEnd w:id="11"/>
      <w:r w:rsidR="00F7323A" w:rsidRPr="0023605D">
        <w:rPr>
          <w:rStyle w:val="CommentReference"/>
          <w:color w:val="FF0000"/>
          <w:lang w:val="sr-Latn-RS"/>
        </w:rPr>
        <w:commentReference w:id="11"/>
      </w:r>
      <w:r w:rsidRPr="0023605D">
        <w:rPr>
          <w:rFonts w:ascii="Times New Roman" w:eastAsia="Times New Roman" w:hAnsi="Times New Roman" w:cs="Times New Roman"/>
          <w:color w:val="FF0000"/>
          <w:lang w:val="sr-Latn-RS"/>
        </w:rPr>
        <w:t xml:space="preserve"> </w:t>
      </w:r>
    </w:p>
    <w:p w14:paraId="535DEDA6" w14:textId="77777777" w:rsidR="006F1A5A" w:rsidRPr="00C9027C" w:rsidRDefault="006F1A5A">
      <w:pPr>
        <w:contextualSpacing w:val="0"/>
        <w:jc w:val="both"/>
        <w:rPr>
          <w:rFonts w:ascii="Times New Roman" w:eastAsia="Times New Roman" w:hAnsi="Times New Roman" w:cs="Times New Roman"/>
          <w:lang w:val="sr-Latn-RS"/>
        </w:rPr>
      </w:pPr>
    </w:p>
    <w:p w14:paraId="5572C9D0" w14:textId="77777777" w:rsidR="006F1A5A" w:rsidRPr="00C9027C" w:rsidRDefault="006F1A5A">
      <w:pPr>
        <w:contextualSpacing w:val="0"/>
        <w:jc w:val="both"/>
        <w:rPr>
          <w:rFonts w:ascii="Times New Roman" w:eastAsia="Times New Roman" w:hAnsi="Times New Roman" w:cs="Times New Roman"/>
          <w:lang w:val="sr-Latn-RS"/>
        </w:rPr>
      </w:pPr>
    </w:p>
    <w:tbl>
      <w:tblPr>
        <w:tblStyle w:val="5"/>
        <w:tblW w:w="82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6F1A5A" w:rsidRPr="00C9027C" w14:paraId="533C9679" w14:textId="77777777">
        <w:tc>
          <w:tcPr>
            <w:tcW w:w="8280" w:type="dxa"/>
            <w:shd w:val="clear" w:color="auto" w:fill="auto"/>
            <w:tcMar>
              <w:top w:w="100" w:type="dxa"/>
              <w:left w:w="100" w:type="dxa"/>
              <w:bottom w:w="100" w:type="dxa"/>
              <w:right w:w="100" w:type="dxa"/>
            </w:tcMar>
          </w:tcPr>
          <w:p w14:paraId="2FB52441" w14:textId="77777777" w:rsidR="006F1A5A" w:rsidRPr="00C9027C" w:rsidRDefault="009954BE">
            <w:pPr>
              <w:contextualSpacing w:val="0"/>
              <w:jc w:val="center"/>
              <w:rPr>
                <w:rFonts w:ascii="Times New Roman" w:eastAsia="Times New Roman" w:hAnsi="Times New Roman" w:cs="Times New Roman"/>
                <w:lang w:val="sr-Latn-RS"/>
              </w:rPr>
            </w:pPr>
            <w:r w:rsidRPr="00C9027C">
              <w:rPr>
                <w:rFonts w:ascii="Times New Roman" w:eastAsia="Times New Roman" w:hAnsi="Times New Roman" w:cs="Times New Roman"/>
                <w:noProof/>
                <w:lang w:val="sr-Latn-RS" w:eastAsia="en-US"/>
              </w:rPr>
              <w:lastRenderedPageBreak/>
              <w:drawing>
                <wp:inline distT="114300" distB="114300" distL="114300" distR="114300" wp14:anchorId="44889925" wp14:editId="4767F87B">
                  <wp:extent cx="5048250" cy="5629275"/>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5048250" cy="5629275"/>
                          </a:xfrm>
                          <a:prstGeom prst="rect">
                            <a:avLst/>
                          </a:prstGeom>
                          <a:ln/>
                        </pic:spPr>
                      </pic:pic>
                    </a:graphicData>
                  </a:graphic>
                </wp:inline>
              </w:drawing>
            </w:r>
          </w:p>
        </w:tc>
      </w:tr>
      <w:tr w:rsidR="006F1A5A" w:rsidRPr="00C9027C" w14:paraId="0D93FD92" w14:textId="77777777">
        <w:tc>
          <w:tcPr>
            <w:tcW w:w="8280" w:type="dxa"/>
            <w:shd w:val="clear" w:color="auto" w:fill="auto"/>
            <w:tcMar>
              <w:top w:w="100" w:type="dxa"/>
              <w:left w:w="100" w:type="dxa"/>
              <w:bottom w:w="100" w:type="dxa"/>
              <w:right w:w="100" w:type="dxa"/>
            </w:tcMar>
          </w:tcPr>
          <w:p w14:paraId="56657706" w14:textId="77777777" w:rsidR="006F1A5A" w:rsidRPr="00C9027C" w:rsidRDefault="009954B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Slika 4. Prikaz GO termina “mitochondrion” (GO:0005739) i njegovih roditeljskih i potomačkih temrina. (http://amigo.geneontology.org/amigo/term/GO:0005739)</w:t>
            </w:r>
          </w:p>
        </w:tc>
      </w:tr>
    </w:tbl>
    <w:p w14:paraId="01737C18" w14:textId="77777777" w:rsidR="006F1A5A" w:rsidRPr="00C9027C" w:rsidRDefault="006F1A5A">
      <w:pPr>
        <w:contextualSpacing w:val="0"/>
        <w:jc w:val="both"/>
        <w:rPr>
          <w:rFonts w:ascii="Times New Roman" w:eastAsia="Times New Roman" w:hAnsi="Times New Roman" w:cs="Times New Roman"/>
          <w:lang w:val="sr-Latn-RS"/>
        </w:rPr>
      </w:pPr>
    </w:p>
    <w:p w14:paraId="466C6515" w14:textId="69E26CBE" w:rsidR="006F1A5A"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Kao mera efikasnosti predviđanja ćelijske lokalizacije u mitohondrijama korišćena je F mera, preuzeta iz CAFA izazova kao jedan od načina evaluacije softvera za anotaciju (Radivojac et al, 2013). Računanju F mere prethodi procena preciznosti i odziva metode koju alat koristi. Preciznost pokazuje koji broj od ukupnih predikcija je tačan i računa se kao količnik broja tačnih predikcija (</w:t>
      </w:r>
      <w:r w:rsidRPr="00C9027C">
        <w:rPr>
          <w:rFonts w:ascii="Times New Roman" w:eastAsia="Times New Roman" w:hAnsi="Times New Roman" w:cs="Times New Roman"/>
          <w:i/>
          <w:lang w:val="sr-Latn-RS"/>
        </w:rPr>
        <w:t>true positives</w:t>
      </w:r>
      <w:r w:rsidRPr="00C9027C">
        <w:rPr>
          <w:rFonts w:ascii="Times New Roman" w:eastAsia="Times New Roman" w:hAnsi="Times New Roman" w:cs="Times New Roman"/>
          <w:lang w:val="sr-Latn-RS"/>
        </w:rPr>
        <w:t>) i broja ukupnih predikcija (</w:t>
      </w:r>
      <w:r w:rsidRPr="00C9027C">
        <w:rPr>
          <w:rFonts w:ascii="Times New Roman" w:eastAsia="Times New Roman" w:hAnsi="Times New Roman" w:cs="Times New Roman"/>
          <w:i/>
          <w:lang w:val="sr-Latn-RS"/>
        </w:rPr>
        <w:t>true positives + false positives</w:t>
      </w:r>
      <w:r w:rsidRPr="00C9027C">
        <w:rPr>
          <w:rFonts w:ascii="Times New Roman" w:eastAsia="Times New Roman" w:hAnsi="Times New Roman" w:cs="Times New Roman"/>
          <w:lang w:val="sr-Latn-RS"/>
        </w:rPr>
        <w:t>). U ovom slučaju preciznost predstavlja količnik broja proteina kojima je alat tačno predvideo mitohondrijalnu lokalizaciju i broja ukupnih proteina sa predviđenom mitohondrijalnom lokalizacijom (1.1). Odziv govori o broju pogođenih predikcija (</w:t>
      </w:r>
      <w:r w:rsidRPr="00C9027C">
        <w:rPr>
          <w:rFonts w:ascii="Times New Roman" w:eastAsia="Times New Roman" w:hAnsi="Times New Roman" w:cs="Times New Roman"/>
          <w:i/>
          <w:lang w:val="sr-Latn-RS"/>
        </w:rPr>
        <w:t>true positives</w:t>
      </w:r>
      <w:r w:rsidRPr="00C9027C">
        <w:rPr>
          <w:rFonts w:ascii="Times New Roman" w:eastAsia="Times New Roman" w:hAnsi="Times New Roman" w:cs="Times New Roman"/>
          <w:lang w:val="sr-Latn-RS"/>
        </w:rPr>
        <w:t>) od strane alata u odnosu na ukupan broj proteina iz referentne liste (</w:t>
      </w:r>
      <w:r w:rsidRPr="00C9027C">
        <w:rPr>
          <w:rFonts w:ascii="Times New Roman" w:eastAsia="Times New Roman" w:hAnsi="Times New Roman" w:cs="Times New Roman"/>
          <w:i/>
          <w:lang w:val="sr-Latn-RS"/>
        </w:rPr>
        <w:t>true positives + false negatives</w:t>
      </w:r>
      <w:r w:rsidRPr="00C9027C">
        <w:rPr>
          <w:rFonts w:ascii="Times New Roman" w:eastAsia="Times New Roman" w:hAnsi="Times New Roman" w:cs="Times New Roman"/>
          <w:lang w:val="sr-Latn-RS"/>
        </w:rPr>
        <w:t xml:space="preserve">) (1.2). F mera se </w:t>
      </w:r>
      <w:r w:rsidRPr="00C9027C">
        <w:rPr>
          <w:rFonts w:ascii="Times New Roman" w:eastAsia="Times New Roman" w:hAnsi="Times New Roman" w:cs="Times New Roman"/>
          <w:lang w:val="sr-Latn-RS"/>
        </w:rPr>
        <w:lastRenderedPageBreak/>
        <w:t>koristi za poređenje različitih alata jer u jednom broju daje informaciju i o preciznosti i o odzivu, a predstavlja harmonijsku sredinu ova dva broja (1.3).</w:t>
      </w:r>
    </w:p>
    <w:p w14:paraId="2E72A425" w14:textId="7F0FE13A" w:rsidR="009D12BC" w:rsidRDefault="009D12BC">
      <w:pPr>
        <w:contextualSpacing w:val="0"/>
        <w:jc w:val="both"/>
        <w:rPr>
          <w:rFonts w:ascii="Times New Roman" w:eastAsia="Times New Roman" w:hAnsi="Times New Roman" w:cs="Times New Roman"/>
          <w:lang w:val="sr-Latn-R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675"/>
      </w:tblGrid>
      <w:tr w:rsidR="009D12BC" w14:paraId="14D0B8D8" w14:textId="77777777" w:rsidTr="009D12BC">
        <w:trPr>
          <w:jc w:val="center"/>
        </w:trPr>
        <w:tc>
          <w:tcPr>
            <w:tcW w:w="1260" w:type="dxa"/>
            <w:vAlign w:val="center"/>
          </w:tcPr>
          <w:p w14:paraId="5DF7CDF7" w14:textId="1F8BCDE6" w:rsidR="009D12BC" w:rsidRDefault="009D12BC" w:rsidP="009D12BC">
            <w:pPr>
              <w:contextualSpacing w:val="0"/>
              <w:jc w:val="right"/>
              <w:rPr>
                <w:rFonts w:ascii="Times New Roman" w:eastAsia="Times New Roman" w:hAnsi="Times New Roman" w:cs="Times New Roman"/>
                <w:lang w:val="sr-Latn-RS"/>
              </w:rPr>
            </w:pPr>
            <w:r>
              <w:rPr>
                <w:rFonts w:ascii="Times New Roman" w:eastAsia="Times New Roman" w:hAnsi="Times New Roman" w:cs="Times New Roman"/>
                <w:lang w:val="sr-Latn-RS"/>
              </w:rPr>
              <w:t>(1.1)</w:t>
            </w:r>
          </w:p>
        </w:tc>
        <w:tc>
          <w:tcPr>
            <w:tcW w:w="4675" w:type="dxa"/>
            <w:vAlign w:val="center"/>
          </w:tcPr>
          <w:p w14:paraId="135FFC6D" w14:textId="77777777" w:rsidR="009D12BC" w:rsidRPr="009D12BC" w:rsidRDefault="009D12BC" w:rsidP="009D12BC">
            <w:pPr>
              <w:contextualSpacing w:val="0"/>
              <w:jc w:val="center"/>
              <w:rPr>
                <w:rFonts w:ascii="Times New Roman" w:eastAsia="Times New Roman" w:hAnsi="Times New Roman" w:cs="Times New Roman"/>
                <w:lang w:val="sr-Latn-RS"/>
              </w:rPr>
            </w:pPr>
          </w:p>
          <w:p w14:paraId="72F6955F" w14:textId="5CD931FF" w:rsidR="009D12BC" w:rsidRPr="009D12BC" w:rsidRDefault="009D12BC" w:rsidP="009D12BC">
            <w:pPr>
              <w:contextualSpacing w:val="0"/>
              <w:jc w:val="center"/>
              <w:rPr>
                <w:rFonts w:ascii="Times New Roman" w:eastAsia="Times New Roman" w:hAnsi="Times New Roman" w:cs="Times New Roman"/>
                <w:lang w:val="sr-Latn-RS"/>
              </w:rPr>
            </w:pPr>
            <m:oMathPara>
              <m:oMath>
                <m:r>
                  <w:rPr>
                    <w:rFonts w:ascii="Cambria Math" w:eastAsia="Times New Roman" w:hAnsi="Cambria Math" w:cs="Times New Roman"/>
                    <w:lang w:val="sr-Latn-RS"/>
                  </w:rPr>
                  <m:t>preciznost=</m:t>
                </m:r>
                <m:f>
                  <m:fPr>
                    <m:ctrlPr>
                      <w:rPr>
                        <w:rFonts w:ascii="Cambria Math" w:eastAsia="Times New Roman" w:hAnsi="Cambria Math" w:cs="Times New Roman"/>
                        <w:i/>
                        <w:lang w:val="sr-Latn-RS"/>
                      </w:rPr>
                    </m:ctrlPr>
                  </m:fPr>
                  <m:num>
                    <m:r>
                      <w:rPr>
                        <w:rFonts w:ascii="Cambria Math" w:eastAsia="Times New Roman" w:hAnsi="Cambria Math" w:cs="Times New Roman"/>
                        <w:lang w:val="sr-Latn-RS"/>
                      </w:rPr>
                      <m:t>true positives</m:t>
                    </m:r>
                  </m:num>
                  <m:den>
                    <m:r>
                      <w:rPr>
                        <w:rFonts w:ascii="Cambria Math" w:eastAsia="Times New Roman" w:hAnsi="Cambria Math" w:cs="Times New Roman"/>
                        <w:lang w:val="sr-Latn-RS"/>
                      </w:rPr>
                      <m:t>true postives+false positives</m:t>
                    </m:r>
                  </m:den>
                </m:f>
              </m:oMath>
            </m:oMathPara>
          </w:p>
          <w:p w14:paraId="06A576F1" w14:textId="77777777" w:rsidR="009D12BC" w:rsidRDefault="009D12BC" w:rsidP="009D12BC">
            <w:pPr>
              <w:contextualSpacing w:val="0"/>
              <w:jc w:val="center"/>
              <w:rPr>
                <w:rFonts w:ascii="Times New Roman" w:eastAsia="Times New Roman" w:hAnsi="Times New Roman" w:cs="Times New Roman"/>
                <w:lang w:val="sr-Latn-RS"/>
              </w:rPr>
            </w:pPr>
          </w:p>
        </w:tc>
      </w:tr>
      <w:tr w:rsidR="009D12BC" w14:paraId="0DD0294D" w14:textId="77777777" w:rsidTr="009D12BC">
        <w:trPr>
          <w:jc w:val="center"/>
        </w:trPr>
        <w:tc>
          <w:tcPr>
            <w:tcW w:w="1260" w:type="dxa"/>
            <w:vAlign w:val="center"/>
          </w:tcPr>
          <w:p w14:paraId="26500046" w14:textId="461818C2" w:rsidR="009D12BC" w:rsidRDefault="009D12BC" w:rsidP="009D12BC">
            <w:pPr>
              <w:contextualSpacing w:val="0"/>
              <w:jc w:val="right"/>
              <w:rPr>
                <w:rFonts w:ascii="Times New Roman" w:eastAsia="Times New Roman" w:hAnsi="Times New Roman" w:cs="Times New Roman"/>
                <w:lang w:val="sr-Latn-RS"/>
              </w:rPr>
            </w:pPr>
            <w:r>
              <w:rPr>
                <w:rFonts w:ascii="Times New Roman" w:eastAsia="Times New Roman" w:hAnsi="Times New Roman" w:cs="Times New Roman"/>
                <w:lang w:val="sr-Latn-RS"/>
              </w:rPr>
              <w:t>(1.2)</w:t>
            </w:r>
          </w:p>
        </w:tc>
        <w:tc>
          <w:tcPr>
            <w:tcW w:w="4675" w:type="dxa"/>
            <w:vAlign w:val="center"/>
          </w:tcPr>
          <w:p w14:paraId="5A3B5881" w14:textId="77777777" w:rsidR="009D12BC" w:rsidRPr="009D12BC" w:rsidRDefault="009D12BC" w:rsidP="009D12BC">
            <w:pPr>
              <w:contextualSpacing w:val="0"/>
              <w:jc w:val="center"/>
              <w:rPr>
                <w:rFonts w:ascii="Times New Roman" w:eastAsia="Times New Roman" w:hAnsi="Times New Roman" w:cs="Times New Roman"/>
                <w:lang w:val="sr-Latn-RS"/>
              </w:rPr>
            </w:pPr>
          </w:p>
          <w:p w14:paraId="25D90756" w14:textId="64638D94" w:rsidR="009D12BC" w:rsidRPr="009D12BC" w:rsidRDefault="009D12BC" w:rsidP="009D12BC">
            <w:pPr>
              <w:contextualSpacing w:val="0"/>
              <w:jc w:val="center"/>
              <w:rPr>
                <w:rFonts w:ascii="Times New Roman" w:eastAsia="Times New Roman" w:hAnsi="Times New Roman" w:cs="Times New Roman"/>
                <w:lang w:val="sr-Latn-RS"/>
              </w:rPr>
            </w:pPr>
            <m:oMathPara>
              <m:oMath>
                <m:r>
                  <w:rPr>
                    <w:rFonts w:ascii="Cambria Math" w:eastAsia="Times New Roman" w:hAnsi="Cambria Math" w:cs="Times New Roman"/>
                    <w:lang w:val="sr-Latn-RS"/>
                  </w:rPr>
                  <m:t>odziv=</m:t>
                </m:r>
                <m:f>
                  <m:fPr>
                    <m:ctrlPr>
                      <w:rPr>
                        <w:rFonts w:ascii="Cambria Math" w:eastAsia="Times New Roman" w:hAnsi="Cambria Math" w:cs="Times New Roman"/>
                        <w:i/>
                        <w:lang w:val="sr-Latn-RS"/>
                      </w:rPr>
                    </m:ctrlPr>
                  </m:fPr>
                  <m:num>
                    <m:r>
                      <w:rPr>
                        <w:rFonts w:ascii="Cambria Math" w:eastAsia="Times New Roman" w:hAnsi="Cambria Math" w:cs="Times New Roman"/>
                        <w:lang w:val="sr-Latn-RS"/>
                      </w:rPr>
                      <m:t>true positives</m:t>
                    </m:r>
                  </m:num>
                  <m:den>
                    <m:r>
                      <w:rPr>
                        <w:rFonts w:ascii="Cambria Math" w:eastAsia="Times New Roman" w:hAnsi="Cambria Math" w:cs="Times New Roman"/>
                        <w:lang w:val="sr-Latn-RS"/>
                      </w:rPr>
                      <m:t>true postives+false negatives</m:t>
                    </m:r>
                  </m:den>
                </m:f>
              </m:oMath>
            </m:oMathPara>
          </w:p>
          <w:p w14:paraId="6627540B" w14:textId="77777777" w:rsidR="009D12BC" w:rsidRDefault="009D12BC" w:rsidP="009D12BC">
            <w:pPr>
              <w:contextualSpacing w:val="0"/>
              <w:jc w:val="center"/>
              <w:rPr>
                <w:rFonts w:ascii="Times New Roman" w:eastAsia="Times New Roman" w:hAnsi="Times New Roman" w:cs="Times New Roman"/>
                <w:lang w:val="sr-Latn-RS"/>
              </w:rPr>
            </w:pPr>
          </w:p>
        </w:tc>
      </w:tr>
      <w:tr w:rsidR="009D12BC" w14:paraId="40AB242A" w14:textId="77777777" w:rsidTr="009D12BC">
        <w:trPr>
          <w:jc w:val="center"/>
        </w:trPr>
        <w:tc>
          <w:tcPr>
            <w:tcW w:w="1260" w:type="dxa"/>
            <w:vAlign w:val="center"/>
          </w:tcPr>
          <w:p w14:paraId="05CD39C1" w14:textId="50449F2A" w:rsidR="009D12BC" w:rsidRDefault="009D12BC" w:rsidP="009D12BC">
            <w:pPr>
              <w:contextualSpacing w:val="0"/>
              <w:jc w:val="right"/>
              <w:rPr>
                <w:rFonts w:ascii="Times New Roman" w:eastAsia="Times New Roman" w:hAnsi="Times New Roman" w:cs="Times New Roman"/>
                <w:lang w:val="sr-Latn-RS"/>
              </w:rPr>
            </w:pPr>
            <w:r>
              <w:rPr>
                <w:rFonts w:ascii="Times New Roman" w:eastAsia="Times New Roman" w:hAnsi="Times New Roman" w:cs="Times New Roman"/>
                <w:lang w:val="sr-Latn-RS"/>
              </w:rPr>
              <w:t>(1.3)</w:t>
            </w:r>
          </w:p>
        </w:tc>
        <w:tc>
          <w:tcPr>
            <w:tcW w:w="4675" w:type="dxa"/>
            <w:vAlign w:val="center"/>
          </w:tcPr>
          <w:p w14:paraId="116FA8B3" w14:textId="77777777" w:rsidR="009D12BC" w:rsidRDefault="009D12BC" w:rsidP="009D12BC">
            <w:pPr>
              <w:contextualSpacing w:val="0"/>
              <w:jc w:val="center"/>
              <w:rPr>
                <w:rFonts w:ascii="Times New Roman" w:eastAsia="Times New Roman" w:hAnsi="Times New Roman" w:cs="Times New Roman"/>
                <w:lang w:val="sr-Latn-RS"/>
              </w:rPr>
            </w:pPr>
          </w:p>
          <w:p w14:paraId="3EE75BEC" w14:textId="31BF42BA" w:rsidR="009D12BC" w:rsidRPr="00C9027C" w:rsidRDefault="009D12BC" w:rsidP="009D12BC">
            <w:pPr>
              <w:contextualSpacing w:val="0"/>
              <w:jc w:val="center"/>
              <w:rPr>
                <w:rFonts w:ascii="Times New Roman" w:eastAsia="Times New Roman" w:hAnsi="Times New Roman" w:cs="Times New Roman"/>
                <w:lang w:val="sr-Latn-RS"/>
              </w:rPr>
            </w:pPr>
            <m:oMathPara>
              <m:oMath>
                <m:r>
                  <w:rPr>
                    <w:rFonts w:ascii="Cambria Math" w:eastAsia="Times New Roman" w:hAnsi="Cambria Math" w:cs="Times New Roman"/>
                    <w:lang w:val="sr-Latn-RS"/>
                  </w:rPr>
                  <m:t xml:space="preserve">F=2∙ </m:t>
                </m:r>
                <m:f>
                  <m:fPr>
                    <m:ctrlPr>
                      <w:rPr>
                        <w:rFonts w:ascii="Cambria Math" w:eastAsia="Times New Roman" w:hAnsi="Cambria Math" w:cs="Times New Roman"/>
                        <w:i/>
                        <w:lang w:val="sr-Latn-RS"/>
                      </w:rPr>
                    </m:ctrlPr>
                  </m:fPr>
                  <m:num>
                    <m:r>
                      <w:rPr>
                        <w:rFonts w:ascii="Cambria Math" w:eastAsia="Times New Roman" w:hAnsi="Cambria Math" w:cs="Times New Roman"/>
                        <w:lang w:val="sr-Latn-RS"/>
                      </w:rPr>
                      <m:t>preciznost∙ odziv</m:t>
                    </m:r>
                  </m:num>
                  <m:den>
                    <m:r>
                      <w:rPr>
                        <w:rFonts w:ascii="Cambria Math" w:eastAsia="Times New Roman" w:hAnsi="Cambria Math" w:cs="Times New Roman"/>
                        <w:lang w:val="sr-Latn-RS"/>
                      </w:rPr>
                      <m:t>preciznost+odziv</m:t>
                    </m:r>
                  </m:den>
                </m:f>
              </m:oMath>
            </m:oMathPara>
          </w:p>
          <w:p w14:paraId="2D2D5F3B" w14:textId="77777777" w:rsidR="009D12BC" w:rsidRDefault="009D12BC" w:rsidP="009D12BC">
            <w:pPr>
              <w:contextualSpacing w:val="0"/>
              <w:jc w:val="center"/>
              <w:rPr>
                <w:rFonts w:ascii="Times New Roman" w:eastAsia="Times New Roman" w:hAnsi="Times New Roman" w:cs="Times New Roman"/>
                <w:lang w:val="sr-Latn-RS"/>
              </w:rPr>
            </w:pPr>
          </w:p>
        </w:tc>
      </w:tr>
    </w:tbl>
    <w:p w14:paraId="1F405A58" w14:textId="77777777" w:rsidR="009D12BC" w:rsidRPr="00C9027C" w:rsidRDefault="009D12BC">
      <w:pPr>
        <w:contextualSpacing w:val="0"/>
        <w:jc w:val="both"/>
        <w:rPr>
          <w:rFonts w:ascii="Times New Roman" w:eastAsia="Times New Roman" w:hAnsi="Times New Roman" w:cs="Times New Roman"/>
          <w:lang w:val="sr-Latn-RS"/>
        </w:rPr>
      </w:pPr>
    </w:p>
    <w:p w14:paraId="4E6C8019" w14:textId="5D8778F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Sva poređenja i obrada podataka rađeni su u R programskom jeziku koristeći RStudio interfejs. Finalne analize bez pripreme fajlova su objedinjene u jednu skriptu dostupnu u prilogu na kraju rada zajedno sa skriptom u kojoj se nalazi sav kod za pravljenje grafika upotrebljenih u radu. Kompletan kod koji je pisan pri izradi diplomskog rada, zajedno sa literaturom, graficima i beleškama otvoren je za sve na GitHub-u (https://github.com/aleksicmil/diplomski). </w:t>
      </w:r>
    </w:p>
    <w:p w14:paraId="337B1301" w14:textId="77777777" w:rsidR="006F1A5A" w:rsidRPr="00C9027C" w:rsidRDefault="006F1A5A">
      <w:pPr>
        <w:contextualSpacing w:val="0"/>
        <w:jc w:val="both"/>
        <w:rPr>
          <w:rFonts w:ascii="Times New Roman" w:eastAsia="Times New Roman" w:hAnsi="Times New Roman" w:cs="Times New Roman"/>
          <w:lang w:val="sr-Latn-RS"/>
        </w:rPr>
      </w:pPr>
    </w:p>
    <w:p w14:paraId="1394D1A0" w14:textId="77777777" w:rsidR="006F1A5A" w:rsidRPr="00C9027C" w:rsidRDefault="009954BE">
      <w:pPr>
        <w:contextualSpacing w:val="0"/>
        <w:jc w:val="both"/>
        <w:rPr>
          <w:rFonts w:ascii="Times New Roman" w:eastAsia="Times New Roman" w:hAnsi="Times New Roman" w:cs="Times New Roman"/>
          <w:lang w:val="sr-Latn-RS"/>
        </w:rPr>
      </w:pPr>
      <w:r w:rsidRPr="00C9027C">
        <w:rPr>
          <w:lang w:val="sr-Latn-RS"/>
        </w:rPr>
        <w:br w:type="page"/>
      </w:r>
    </w:p>
    <w:p w14:paraId="4F3AACCF" w14:textId="77777777" w:rsidR="006F1A5A" w:rsidRPr="00C9027C" w:rsidRDefault="009954BE">
      <w:pPr>
        <w:contextualSpacing w:val="0"/>
        <w:jc w:val="center"/>
        <w:rPr>
          <w:rFonts w:ascii="Times New Roman" w:eastAsia="Times New Roman" w:hAnsi="Times New Roman" w:cs="Times New Roman"/>
          <w:lang w:val="sr-Latn-RS"/>
        </w:rPr>
      </w:pPr>
      <w:r w:rsidRPr="00C9027C">
        <w:rPr>
          <w:rFonts w:ascii="Times New Roman" w:eastAsia="Times New Roman" w:hAnsi="Times New Roman" w:cs="Times New Roman"/>
          <w:lang w:val="sr-Latn-RS"/>
        </w:rPr>
        <w:lastRenderedPageBreak/>
        <w:t>REZULTATI</w:t>
      </w:r>
    </w:p>
    <w:p w14:paraId="19045832" w14:textId="77777777" w:rsidR="006F1A5A" w:rsidRPr="00C9027C" w:rsidRDefault="006F1A5A">
      <w:pPr>
        <w:contextualSpacing w:val="0"/>
        <w:jc w:val="both"/>
        <w:rPr>
          <w:rFonts w:ascii="Times New Roman" w:eastAsia="Times New Roman" w:hAnsi="Times New Roman" w:cs="Times New Roman"/>
          <w:lang w:val="sr-Latn-RS"/>
        </w:rPr>
      </w:pPr>
    </w:p>
    <w:p w14:paraId="56B82538" w14:textId="0B9C1619"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Poređena je uspešnost predikovanja ćelijske lokalizacije proteina u mitohondrijama za dva alata</w:t>
      </w:r>
      <w:r w:rsidR="00355BEF" w:rsidRPr="00C9027C">
        <w:rPr>
          <w:rFonts w:ascii="Times New Roman" w:eastAsia="Times New Roman" w:hAnsi="Times New Roman" w:cs="Times New Roman"/>
          <w:lang w:val="sr-Latn-RS"/>
        </w:rPr>
        <w:t xml:space="preserve"> zasnovana na različitim metodama</w:t>
      </w:r>
      <w:r w:rsidRPr="00C9027C">
        <w:rPr>
          <w:rFonts w:ascii="Times New Roman" w:eastAsia="Times New Roman" w:hAnsi="Times New Roman" w:cs="Times New Roman"/>
          <w:lang w:val="sr-Latn-RS"/>
        </w:rPr>
        <w:t xml:space="preserve">. Mere kojima je ocenjivana njihova uspešnost su preciznost metode, odziv, i F mera. </w:t>
      </w:r>
    </w:p>
    <w:p w14:paraId="7178B1E1" w14:textId="77777777" w:rsidR="006F1A5A" w:rsidRPr="00C9027C" w:rsidRDefault="006F1A5A">
      <w:pPr>
        <w:contextualSpacing w:val="0"/>
        <w:jc w:val="both"/>
        <w:rPr>
          <w:rFonts w:ascii="Times New Roman" w:eastAsia="Times New Roman" w:hAnsi="Times New Roman" w:cs="Times New Roman"/>
          <w:lang w:val="sr-Latn-RS"/>
        </w:rPr>
      </w:pPr>
    </w:p>
    <w:p w14:paraId="3E4CEB17" w14:textId="2BF77375"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Nakon čišćenja seta predikcija i ekstrahovanja predikcija za GO:0005739, set predikovanih mitohondrijalnih  proteina FRENKI-ja sastojao se od 2747 anotacija. Broj tačnih predikcija (</w:t>
      </w:r>
      <w:r w:rsidRPr="00C9027C">
        <w:rPr>
          <w:rFonts w:ascii="Times New Roman" w:eastAsia="Times New Roman" w:hAnsi="Times New Roman" w:cs="Times New Roman"/>
          <w:i/>
          <w:lang w:val="sr-Latn-RS"/>
        </w:rPr>
        <w:t>true positives</w:t>
      </w:r>
      <w:r w:rsidRPr="00C9027C">
        <w:rPr>
          <w:rFonts w:ascii="Times New Roman" w:eastAsia="Times New Roman" w:hAnsi="Times New Roman" w:cs="Times New Roman"/>
          <w:lang w:val="sr-Latn-RS"/>
        </w:rPr>
        <w:t>) bio je 99, što znači da su ostalih 2648 proteina iz seta FRENKI predikcija činili lažne pozitivne predikcije (</w:t>
      </w:r>
      <w:r w:rsidRPr="00C9027C">
        <w:rPr>
          <w:rFonts w:ascii="Times New Roman" w:eastAsia="Times New Roman" w:hAnsi="Times New Roman" w:cs="Times New Roman"/>
          <w:i/>
          <w:lang w:val="sr-Latn-RS"/>
        </w:rPr>
        <w:t>false positives)</w:t>
      </w:r>
      <w:r w:rsidRPr="00C9027C">
        <w:rPr>
          <w:rFonts w:ascii="Times New Roman" w:eastAsia="Times New Roman" w:hAnsi="Times New Roman" w:cs="Times New Roman"/>
          <w:lang w:val="sr-Latn-RS"/>
        </w:rPr>
        <w:t xml:space="preserve">. Odnos broja tačnih predikcija i ukupnog broja predikcija predstavlja preciznost, </w:t>
      </w:r>
      <w:r w:rsidR="003245DA" w:rsidRPr="00C9027C">
        <w:rPr>
          <w:rFonts w:ascii="Times New Roman" w:eastAsia="Times New Roman" w:hAnsi="Times New Roman" w:cs="Times New Roman"/>
          <w:lang w:val="sr-Latn-RS"/>
        </w:rPr>
        <w:t>koja za ovaj alat</w:t>
      </w:r>
      <w:r w:rsidRPr="00C9027C">
        <w:rPr>
          <w:rFonts w:ascii="Times New Roman" w:eastAsia="Times New Roman" w:hAnsi="Times New Roman" w:cs="Times New Roman"/>
          <w:lang w:val="sr-Latn-RS"/>
        </w:rPr>
        <w:t xml:space="preserve"> iznosi 0,036. Ostalih 554 proteina iz evaluacionog seta koje FRENKI nije predvideo kao mitohondrijalne čine lažne negativne predikcije (</w:t>
      </w:r>
      <w:r w:rsidRPr="00C9027C">
        <w:rPr>
          <w:rFonts w:ascii="Times New Roman" w:eastAsia="Times New Roman" w:hAnsi="Times New Roman" w:cs="Times New Roman"/>
          <w:i/>
          <w:lang w:val="sr-Latn-RS"/>
        </w:rPr>
        <w:t>false negatives</w:t>
      </w:r>
      <w:r w:rsidRPr="00C9027C">
        <w:rPr>
          <w:rFonts w:ascii="Times New Roman" w:eastAsia="Times New Roman" w:hAnsi="Times New Roman" w:cs="Times New Roman"/>
          <w:lang w:val="sr-Latn-RS"/>
        </w:rPr>
        <w:t>). Odziv ovog alata, tj</w:t>
      </w:r>
      <w:r w:rsidR="0023605D">
        <w:rPr>
          <w:rFonts w:ascii="Times New Roman" w:eastAsia="Times New Roman" w:hAnsi="Times New Roman" w:cs="Times New Roman"/>
          <w:lang w:val="sr-Latn-RS"/>
        </w:rPr>
        <w:t>.</w:t>
      </w:r>
      <w:r w:rsidRPr="00C9027C">
        <w:rPr>
          <w:rFonts w:ascii="Times New Roman" w:eastAsia="Times New Roman" w:hAnsi="Times New Roman" w:cs="Times New Roman"/>
          <w:lang w:val="sr-Latn-RS"/>
        </w:rPr>
        <w:t xml:space="preserve"> odnos broja tačnih predikcija i broja proteina u evaluacionom setu je 0,151. Ovakvi rezultati pokazuju da je FRENKI tačno predvideo lokalizaciju za oko 15% proteina iz referentnog seta mitohondrijalih proteina, i da oko 3% ukupnog seta predikcija čine tačne predikcije. F mera za FRENKI-ja izosila je 0,058. Ovi podaci su prikazani grafički Venovim dijagramima na slici 5. </w:t>
      </w:r>
    </w:p>
    <w:p w14:paraId="27E3AFFE" w14:textId="77777777" w:rsidR="006F1A5A" w:rsidRPr="00C9027C" w:rsidRDefault="006F1A5A">
      <w:pPr>
        <w:contextualSpacing w:val="0"/>
        <w:jc w:val="both"/>
        <w:rPr>
          <w:rFonts w:ascii="Times New Roman" w:eastAsia="Times New Roman" w:hAnsi="Times New Roman" w:cs="Times New Roman"/>
          <w:lang w:val="sr-Latn-RS"/>
        </w:rPr>
      </w:pPr>
    </w:p>
    <w:tbl>
      <w:tblPr>
        <w:tblStyle w:val="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1A5A" w:rsidRPr="00C9027C" w14:paraId="02E25A23" w14:textId="77777777">
        <w:tc>
          <w:tcPr>
            <w:tcW w:w="9360" w:type="dxa"/>
            <w:shd w:val="clear" w:color="auto" w:fill="auto"/>
            <w:tcMar>
              <w:top w:w="100" w:type="dxa"/>
              <w:left w:w="100" w:type="dxa"/>
              <w:bottom w:w="100" w:type="dxa"/>
              <w:right w:w="100" w:type="dxa"/>
            </w:tcMar>
          </w:tcPr>
          <w:p w14:paraId="64E3668F" w14:textId="77777777" w:rsidR="006F1A5A" w:rsidRPr="00C9027C" w:rsidRDefault="009954BE">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lang w:val="sr-Latn-RS"/>
              </w:rPr>
            </w:pPr>
            <w:r w:rsidRPr="00C9027C">
              <w:rPr>
                <w:rFonts w:ascii="Times New Roman" w:eastAsia="Times New Roman" w:hAnsi="Times New Roman" w:cs="Times New Roman"/>
                <w:noProof/>
                <w:lang w:val="sr-Latn-RS" w:eastAsia="en-US"/>
              </w:rPr>
              <w:drawing>
                <wp:inline distT="114300" distB="114300" distL="114300" distR="114300" wp14:anchorId="7AB470EE" wp14:editId="775D4A07">
                  <wp:extent cx="4060874" cy="2062163"/>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l="13442" t="22157" r="19016" b="20991"/>
                          <a:stretch>
                            <a:fillRect/>
                          </a:stretch>
                        </pic:blipFill>
                        <pic:spPr>
                          <a:xfrm>
                            <a:off x="0" y="0"/>
                            <a:ext cx="4060874" cy="2062163"/>
                          </a:xfrm>
                          <a:prstGeom prst="rect">
                            <a:avLst/>
                          </a:prstGeom>
                          <a:ln/>
                        </pic:spPr>
                      </pic:pic>
                    </a:graphicData>
                  </a:graphic>
                </wp:inline>
              </w:drawing>
            </w:r>
          </w:p>
        </w:tc>
      </w:tr>
      <w:tr w:rsidR="006F1A5A" w:rsidRPr="00C9027C" w14:paraId="228A0823" w14:textId="77777777">
        <w:tc>
          <w:tcPr>
            <w:tcW w:w="9360" w:type="dxa"/>
            <w:shd w:val="clear" w:color="auto" w:fill="auto"/>
            <w:tcMar>
              <w:top w:w="100" w:type="dxa"/>
              <w:left w:w="100" w:type="dxa"/>
              <w:bottom w:w="100" w:type="dxa"/>
              <w:right w:w="100" w:type="dxa"/>
            </w:tcMar>
          </w:tcPr>
          <w:p w14:paraId="40A8B08E" w14:textId="77777777" w:rsidR="006F1A5A" w:rsidRPr="00C9027C" w:rsidRDefault="009954BE">
            <w:pPr>
              <w:widowControl w:val="0"/>
              <w:pBdr>
                <w:top w:val="nil"/>
                <w:left w:val="nil"/>
                <w:bottom w:val="nil"/>
                <w:right w:val="nil"/>
                <w:between w:val="nil"/>
              </w:pBdr>
              <w:spacing w:line="240" w:lineRule="auto"/>
              <w:contextualSpacing w:val="0"/>
              <w:rPr>
                <w:rFonts w:ascii="Times New Roman" w:eastAsia="Times New Roman" w:hAnsi="Times New Roman" w:cs="Times New Roman"/>
                <w:lang w:val="sr-Latn-RS"/>
              </w:rPr>
            </w:pPr>
            <w:r w:rsidRPr="00C9027C">
              <w:rPr>
                <w:rFonts w:ascii="Times New Roman" w:eastAsia="Times New Roman" w:hAnsi="Times New Roman" w:cs="Times New Roman"/>
                <w:lang w:val="sr-Latn-RS"/>
              </w:rPr>
              <w:t>Slika 5. Grafički prikazani rezultati evaluacije FRENKI-ja. Imena setova prikazana su iznad skupova, kao i broj proteina u svakom skupu. Veličina skupova je proporcionalna broju proteina u setovima.</w:t>
            </w:r>
          </w:p>
        </w:tc>
      </w:tr>
    </w:tbl>
    <w:p w14:paraId="2466FB50" w14:textId="77777777" w:rsidR="006F1A5A" w:rsidRPr="00C9027C" w:rsidRDefault="006F1A5A">
      <w:pPr>
        <w:contextualSpacing w:val="0"/>
        <w:jc w:val="both"/>
        <w:rPr>
          <w:rFonts w:ascii="Times New Roman" w:eastAsia="Times New Roman" w:hAnsi="Times New Roman" w:cs="Times New Roman"/>
          <w:lang w:val="sr-Latn-RS"/>
        </w:rPr>
      </w:pPr>
    </w:p>
    <w:p w14:paraId="1DC3E250" w14:textId="4F151DBA"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Set PANNZER-ovih predikcija za ćelijsku lokalizaciju proteina iz ljudksog proteoma se nakon čišćenja sastojao od 951 anotacije za GO:0005739. Evaluacija je rađena uz pomoć referentnog seta od 653 mitohondrijalnih proteina. Broj tačnih predikcija (</w:t>
      </w:r>
      <w:r w:rsidRPr="00C9027C">
        <w:rPr>
          <w:rFonts w:ascii="Times New Roman" w:eastAsia="Times New Roman" w:hAnsi="Times New Roman" w:cs="Times New Roman"/>
          <w:i/>
          <w:lang w:val="sr-Latn-RS"/>
        </w:rPr>
        <w:t>true positives</w:t>
      </w:r>
      <w:r w:rsidRPr="00C9027C">
        <w:rPr>
          <w:rFonts w:ascii="Times New Roman" w:eastAsia="Times New Roman" w:hAnsi="Times New Roman" w:cs="Times New Roman"/>
          <w:lang w:val="sr-Latn-RS"/>
        </w:rPr>
        <w:t>) za ovaj alat predstavljao je 343, što znači da je odziv alata 0,52. To znači da je PANNZER tačno pogodio gotovo polovinu evaluacionog seta, kao što se može videti sa slike 6, gde su grafički prikazani rezultati evaluacije. Broj predikcija koje su netačne (</w:t>
      </w:r>
      <w:r w:rsidRPr="00C9027C">
        <w:rPr>
          <w:rFonts w:ascii="Times New Roman" w:eastAsia="Times New Roman" w:hAnsi="Times New Roman" w:cs="Times New Roman"/>
          <w:i/>
          <w:lang w:val="sr-Latn-RS"/>
        </w:rPr>
        <w:t>false positives</w:t>
      </w:r>
      <w:r w:rsidRPr="00C9027C">
        <w:rPr>
          <w:rFonts w:ascii="Times New Roman" w:eastAsia="Times New Roman" w:hAnsi="Times New Roman" w:cs="Times New Roman"/>
          <w:lang w:val="sr-Latn-RS"/>
        </w:rPr>
        <w:t>) iznosio je 608, što ukazuje na preciznost alata od 0,36. Dakle, nešto više od trećine seta predikcija PANNZER-a je tačno. F mera za ovaj alat iznosi 0,427.</w:t>
      </w:r>
    </w:p>
    <w:p w14:paraId="7ECDDE04" w14:textId="77777777" w:rsidR="006F1A5A" w:rsidRPr="00C9027C" w:rsidRDefault="006F1A5A">
      <w:pPr>
        <w:contextualSpacing w:val="0"/>
        <w:jc w:val="both"/>
        <w:rPr>
          <w:rFonts w:ascii="Times New Roman" w:eastAsia="Times New Roman" w:hAnsi="Times New Roman" w:cs="Times New Roman"/>
          <w:lang w:val="sr-Latn-RS"/>
        </w:rPr>
      </w:pPr>
    </w:p>
    <w:tbl>
      <w:tblPr>
        <w:tblStyle w:val="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1A5A" w:rsidRPr="00C9027C" w14:paraId="226A00F3" w14:textId="77777777">
        <w:tc>
          <w:tcPr>
            <w:tcW w:w="9360" w:type="dxa"/>
            <w:shd w:val="clear" w:color="auto" w:fill="auto"/>
            <w:tcMar>
              <w:top w:w="100" w:type="dxa"/>
              <w:left w:w="100" w:type="dxa"/>
              <w:bottom w:w="100" w:type="dxa"/>
              <w:right w:w="100" w:type="dxa"/>
            </w:tcMar>
          </w:tcPr>
          <w:p w14:paraId="3ACB402E" w14:textId="77777777" w:rsidR="006F1A5A" w:rsidRPr="00C9027C" w:rsidRDefault="009954BE">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lang w:val="sr-Latn-RS"/>
              </w:rPr>
            </w:pPr>
            <w:r w:rsidRPr="00C9027C">
              <w:rPr>
                <w:rFonts w:ascii="Times New Roman" w:eastAsia="Times New Roman" w:hAnsi="Times New Roman" w:cs="Times New Roman"/>
                <w:noProof/>
                <w:lang w:val="sr-Latn-RS" w:eastAsia="en-US"/>
              </w:rPr>
              <w:lastRenderedPageBreak/>
              <w:drawing>
                <wp:inline distT="114300" distB="114300" distL="114300" distR="114300" wp14:anchorId="50EDDA37" wp14:editId="4FD94A91">
                  <wp:extent cx="4126719" cy="2005013"/>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7"/>
                          <a:srcRect l="18196" t="29737" r="18032" b="15160"/>
                          <a:stretch>
                            <a:fillRect/>
                          </a:stretch>
                        </pic:blipFill>
                        <pic:spPr>
                          <a:xfrm>
                            <a:off x="0" y="0"/>
                            <a:ext cx="4126719" cy="2005013"/>
                          </a:xfrm>
                          <a:prstGeom prst="rect">
                            <a:avLst/>
                          </a:prstGeom>
                          <a:ln/>
                        </pic:spPr>
                      </pic:pic>
                    </a:graphicData>
                  </a:graphic>
                </wp:inline>
              </w:drawing>
            </w:r>
          </w:p>
        </w:tc>
      </w:tr>
      <w:tr w:rsidR="006F1A5A" w:rsidRPr="00C9027C" w14:paraId="10FBBF16" w14:textId="77777777">
        <w:tc>
          <w:tcPr>
            <w:tcW w:w="9360" w:type="dxa"/>
            <w:shd w:val="clear" w:color="auto" w:fill="auto"/>
            <w:tcMar>
              <w:top w:w="100" w:type="dxa"/>
              <w:left w:w="100" w:type="dxa"/>
              <w:bottom w:w="100" w:type="dxa"/>
              <w:right w:w="100" w:type="dxa"/>
            </w:tcMar>
          </w:tcPr>
          <w:p w14:paraId="57B334C1" w14:textId="77777777" w:rsidR="006F1A5A" w:rsidRPr="00C9027C" w:rsidRDefault="009954BE">
            <w:pPr>
              <w:widowControl w:val="0"/>
              <w:spacing w:line="240" w:lineRule="auto"/>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Slika 6. Grafički prikazani rezultati evaluacije PANNZER-a. Imena setova prikazana su iznad skupova, kao i broj proteina u svakom skupu. Veličina skupova je proporcionalna broju proteina u setovima.</w:t>
            </w:r>
          </w:p>
        </w:tc>
      </w:tr>
    </w:tbl>
    <w:p w14:paraId="24DE62D8" w14:textId="77777777" w:rsidR="006F1A5A" w:rsidRPr="00C9027C" w:rsidRDefault="006F1A5A">
      <w:pPr>
        <w:contextualSpacing w:val="0"/>
        <w:jc w:val="both"/>
        <w:rPr>
          <w:rFonts w:ascii="Times New Roman" w:eastAsia="Times New Roman" w:hAnsi="Times New Roman" w:cs="Times New Roman"/>
          <w:lang w:val="sr-Latn-RS"/>
        </w:rPr>
      </w:pPr>
    </w:p>
    <w:p w14:paraId="0282C69F" w14:textId="78225AAF"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Pored preklapanja sa referentnim setom, utvrđena su i preklapanja između predickionih setova međusobno. Grafički prikaz ovog poređenja je na Slici 7. Interesantno je primetiti da od 343 tačne predikcije koje je PANNZER napravio samo 55 deli sa FRENKI-jevim predikcijama. Takođe, između 2648 pogrešnih predikcija FRENKI-ja i 608 pogrešnih predikcija PANNZER-a, zajedničke su samo 82 predikcije. Ovo ukazuje na to da</w:t>
      </w:r>
      <w:r w:rsidR="003245DA" w:rsidRPr="00C9027C">
        <w:rPr>
          <w:rFonts w:ascii="Times New Roman" w:eastAsia="Times New Roman" w:hAnsi="Times New Roman" w:cs="Times New Roman"/>
          <w:lang w:val="sr-Latn-RS"/>
        </w:rPr>
        <w:t xml:space="preserve"> se</w:t>
      </w:r>
      <w:r w:rsidRPr="00C9027C">
        <w:rPr>
          <w:rFonts w:ascii="Times New Roman" w:eastAsia="Times New Roman" w:hAnsi="Times New Roman" w:cs="Times New Roman"/>
          <w:lang w:val="sr-Latn-RS"/>
        </w:rPr>
        <w:t xml:space="preserve"> ova dva alata </w:t>
      </w:r>
      <w:r w:rsidR="003245DA" w:rsidRPr="00C9027C">
        <w:rPr>
          <w:rFonts w:ascii="Times New Roman" w:eastAsia="Times New Roman" w:hAnsi="Times New Roman" w:cs="Times New Roman"/>
          <w:lang w:val="sr-Latn-RS"/>
        </w:rPr>
        <w:t xml:space="preserve"> ponašaju komplementarno prilikom predviđanja lokalizacije proteina u mitohondrijama</w:t>
      </w:r>
      <w:r w:rsidRPr="00C9027C">
        <w:rPr>
          <w:rFonts w:ascii="Times New Roman" w:eastAsia="Times New Roman" w:hAnsi="Times New Roman" w:cs="Times New Roman"/>
          <w:lang w:val="sr-Latn-RS"/>
        </w:rPr>
        <w:t xml:space="preserve">. </w:t>
      </w:r>
    </w:p>
    <w:p w14:paraId="6E0A868B" w14:textId="77777777" w:rsidR="006F1A5A" w:rsidRPr="00C9027C" w:rsidRDefault="006F1A5A">
      <w:pPr>
        <w:contextualSpacing w:val="0"/>
        <w:jc w:val="both"/>
        <w:rPr>
          <w:rFonts w:ascii="Times New Roman" w:eastAsia="Times New Roman" w:hAnsi="Times New Roman" w:cs="Times New Roman"/>
          <w:lang w:val="sr-Latn-RS"/>
        </w:rPr>
      </w:pPr>
    </w:p>
    <w:tbl>
      <w:tblPr>
        <w:tblStyle w:val="2"/>
        <w:tblW w:w="5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0"/>
      </w:tblGrid>
      <w:tr w:rsidR="006F1A5A" w:rsidRPr="00C9027C" w14:paraId="1FA54684" w14:textId="77777777">
        <w:tc>
          <w:tcPr>
            <w:tcW w:w="5850" w:type="dxa"/>
            <w:shd w:val="clear" w:color="auto" w:fill="auto"/>
            <w:tcMar>
              <w:top w:w="100" w:type="dxa"/>
              <w:left w:w="100" w:type="dxa"/>
              <w:bottom w:w="100" w:type="dxa"/>
              <w:right w:w="100" w:type="dxa"/>
            </w:tcMar>
          </w:tcPr>
          <w:p w14:paraId="24D878F6" w14:textId="77777777" w:rsidR="006F1A5A" w:rsidRPr="00C9027C" w:rsidRDefault="009954BE">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lang w:val="sr-Latn-RS"/>
              </w:rPr>
            </w:pPr>
            <w:r w:rsidRPr="00C9027C">
              <w:rPr>
                <w:rFonts w:ascii="Times New Roman" w:eastAsia="Times New Roman" w:hAnsi="Times New Roman" w:cs="Times New Roman"/>
                <w:noProof/>
                <w:lang w:val="sr-Latn-RS" w:eastAsia="en-US"/>
              </w:rPr>
              <w:drawing>
                <wp:inline distT="114300" distB="114300" distL="114300" distR="114300" wp14:anchorId="5E0E8DAB" wp14:editId="6F5DAFA9">
                  <wp:extent cx="3505200" cy="2886075"/>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8"/>
                          <a:srcRect l="20000" t="5247" r="19672" b="6413"/>
                          <a:stretch>
                            <a:fillRect/>
                          </a:stretch>
                        </pic:blipFill>
                        <pic:spPr>
                          <a:xfrm>
                            <a:off x="0" y="0"/>
                            <a:ext cx="3505200" cy="2886075"/>
                          </a:xfrm>
                          <a:prstGeom prst="rect">
                            <a:avLst/>
                          </a:prstGeom>
                          <a:ln/>
                        </pic:spPr>
                      </pic:pic>
                    </a:graphicData>
                  </a:graphic>
                </wp:inline>
              </w:drawing>
            </w:r>
          </w:p>
        </w:tc>
      </w:tr>
      <w:tr w:rsidR="006F1A5A" w:rsidRPr="00C9027C" w14:paraId="63BCE32B" w14:textId="77777777">
        <w:tc>
          <w:tcPr>
            <w:tcW w:w="5850" w:type="dxa"/>
            <w:shd w:val="clear" w:color="auto" w:fill="auto"/>
            <w:tcMar>
              <w:top w:w="100" w:type="dxa"/>
              <w:left w:w="100" w:type="dxa"/>
              <w:bottom w:w="100" w:type="dxa"/>
              <w:right w:w="100" w:type="dxa"/>
            </w:tcMar>
          </w:tcPr>
          <w:p w14:paraId="228F04EE" w14:textId="77777777" w:rsidR="006F1A5A" w:rsidRPr="00C9027C" w:rsidRDefault="009954B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Slika 7. Preklapanja između predikcionih setova međusobno, i referentnog seta. Ispod imena skupa napisana je i broj proteina u njemu. Veličina skupova je proporcionalna broju proteina u svakom setu. </w:t>
            </w:r>
          </w:p>
        </w:tc>
      </w:tr>
    </w:tbl>
    <w:p w14:paraId="6063D81D" w14:textId="77777777" w:rsidR="006F1A5A" w:rsidRPr="00C9027C" w:rsidRDefault="006F1A5A">
      <w:pPr>
        <w:contextualSpacing w:val="0"/>
        <w:jc w:val="both"/>
        <w:rPr>
          <w:rFonts w:ascii="Times New Roman" w:eastAsia="Times New Roman" w:hAnsi="Times New Roman" w:cs="Times New Roman"/>
          <w:lang w:val="sr-Latn-RS"/>
        </w:rPr>
      </w:pPr>
    </w:p>
    <w:p w14:paraId="7166B529" w14:textId="77777777" w:rsidR="006F1A5A" w:rsidRPr="00C9027C" w:rsidRDefault="006F1A5A">
      <w:pPr>
        <w:contextualSpacing w:val="0"/>
        <w:jc w:val="both"/>
        <w:rPr>
          <w:rFonts w:ascii="Times New Roman" w:eastAsia="Times New Roman" w:hAnsi="Times New Roman" w:cs="Times New Roman"/>
          <w:lang w:val="sr-Latn-RS"/>
        </w:rPr>
      </w:pPr>
    </w:p>
    <w:p w14:paraId="0C40E3ED" w14:textId="77777777" w:rsidR="006F1A5A" w:rsidRPr="00C9027C" w:rsidRDefault="009954BE">
      <w:pPr>
        <w:contextualSpacing w:val="0"/>
        <w:jc w:val="center"/>
        <w:rPr>
          <w:rFonts w:ascii="Times New Roman" w:eastAsia="Times New Roman" w:hAnsi="Times New Roman" w:cs="Times New Roman"/>
          <w:lang w:val="sr-Latn-RS"/>
        </w:rPr>
      </w:pPr>
      <w:r w:rsidRPr="00C9027C">
        <w:rPr>
          <w:rFonts w:ascii="Times New Roman" w:eastAsia="Times New Roman" w:hAnsi="Times New Roman" w:cs="Times New Roman"/>
          <w:lang w:val="sr-Latn-RS"/>
        </w:rPr>
        <w:t>DISKUSIJA</w:t>
      </w:r>
    </w:p>
    <w:p w14:paraId="3074C2A8" w14:textId="77777777" w:rsidR="006F1A5A" w:rsidRPr="00C9027C" w:rsidRDefault="006F1A5A">
      <w:pPr>
        <w:contextualSpacing w:val="0"/>
        <w:jc w:val="both"/>
        <w:rPr>
          <w:rFonts w:ascii="Times New Roman" w:eastAsia="Times New Roman" w:hAnsi="Times New Roman" w:cs="Times New Roman"/>
          <w:lang w:val="sr-Latn-RS"/>
        </w:rPr>
      </w:pPr>
    </w:p>
    <w:p w14:paraId="0A5C6C6B" w14:textId="1D2843C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Kako se broj sekvenci dostupnih u javnim bazama podataka svakodnevno povećava, javlja se sve veća potreba za </w:t>
      </w:r>
      <w:r w:rsidR="005D2AC7" w:rsidRPr="00C9027C">
        <w:rPr>
          <w:rFonts w:ascii="Times New Roman" w:eastAsia="Times New Roman" w:hAnsi="Times New Roman" w:cs="Times New Roman"/>
          <w:lang w:val="sr-Latn-RS"/>
        </w:rPr>
        <w:t xml:space="preserve">razvojem </w:t>
      </w:r>
      <w:r w:rsidRPr="00C9027C">
        <w:rPr>
          <w:rFonts w:ascii="Times New Roman" w:eastAsia="Times New Roman" w:hAnsi="Times New Roman" w:cs="Times New Roman"/>
          <w:lang w:val="sr-Latn-RS"/>
        </w:rPr>
        <w:t xml:space="preserve">metoda za kompjutersku funkcionalnu anotaciju (Clark i Radivojac, 2013). Takođe, kompletno određivanje mitohondrijanog proteoma je od izuzetne važnosti za nauku i medicinu, a u velikoj meri se oslanja na </w:t>
      </w:r>
      <w:r w:rsidRPr="00C9027C">
        <w:rPr>
          <w:rFonts w:ascii="Times New Roman" w:eastAsia="Times New Roman" w:hAnsi="Times New Roman" w:cs="Times New Roman"/>
          <w:i/>
          <w:lang w:val="sr-Latn-RS"/>
        </w:rPr>
        <w:t xml:space="preserve">in silico </w:t>
      </w:r>
      <w:r w:rsidRPr="00C9027C">
        <w:rPr>
          <w:rFonts w:ascii="Times New Roman" w:eastAsia="Times New Roman" w:hAnsi="Times New Roman" w:cs="Times New Roman"/>
          <w:lang w:val="sr-Latn-RS"/>
        </w:rPr>
        <w:t>metode (Pagliarini et al, 2008). U ovom radu testirana je uspešnost predickije ćelijske lokalizacije proteina u mitohondrijama dva al</w:t>
      </w:r>
      <w:r w:rsidR="003C6AA2" w:rsidRPr="00C9027C">
        <w:rPr>
          <w:rFonts w:ascii="Times New Roman" w:eastAsia="Times New Roman" w:hAnsi="Times New Roman" w:cs="Times New Roman"/>
          <w:lang w:val="sr-Latn-RS"/>
        </w:rPr>
        <w:t>a</w:t>
      </w:r>
      <w:r w:rsidRPr="00C9027C">
        <w:rPr>
          <w:rFonts w:ascii="Times New Roman" w:eastAsia="Times New Roman" w:hAnsi="Times New Roman" w:cs="Times New Roman"/>
          <w:lang w:val="sr-Latn-RS"/>
        </w:rPr>
        <w:t xml:space="preserve">ta zasnovanih na suštinski različitim metodama. </w:t>
      </w:r>
      <w:r w:rsidR="0023605D">
        <w:rPr>
          <w:rFonts w:ascii="Times New Roman" w:eastAsia="Times New Roman" w:hAnsi="Times New Roman" w:cs="Times New Roman"/>
          <w:lang w:val="sr-Latn-RS"/>
        </w:rPr>
        <w:t xml:space="preserve">Pokazao je da je PANNZER, alat zasnovan na homologijama, uspešniji u predikovanju lokalizacije proteina u mitohondrijama u odnosu na ISM zasnova FRENKI. </w:t>
      </w:r>
      <w:r w:rsidRPr="00C9027C">
        <w:rPr>
          <w:rFonts w:ascii="Times New Roman" w:eastAsia="Times New Roman" w:hAnsi="Times New Roman" w:cs="Times New Roman"/>
          <w:lang w:val="sr-Latn-RS"/>
        </w:rPr>
        <w:t xml:space="preserve">Takođe, ispitano je i preklapanje u predikcijama dva izabrana alata. </w:t>
      </w:r>
      <w:r w:rsidR="0023605D">
        <w:rPr>
          <w:rFonts w:ascii="Times New Roman" w:eastAsia="Times New Roman" w:hAnsi="Times New Roman" w:cs="Times New Roman"/>
          <w:lang w:val="sr-Latn-RS"/>
        </w:rPr>
        <w:t xml:space="preserve">Dobijeni rezultati ukazuju na malo prekapanje između setova tačnih i netačnih predikcija, što govori o komplementarnosti ova dva alata. </w:t>
      </w:r>
      <w:r w:rsidRPr="00C9027C">
        <w:rPr>
          <w:rFonts w:ascii="Times New Roman" w:eastAsia="Times New Roman" w:hAnsi="Times New Roman" w:cs="Times New Roman"/>
          <w:lang w:val="sr-Latn-RS"/>
        </w:rPr>
        <w:t xml:space="preserve">Analize ovog tipa imaju za cilj da doprinesu razvitku alata kako za funkcionalnu anotaciju generalno, tako i za specijalizovanu anotaciju proteina za </w:t>
      </w:r>
      <w:r w:rsidR="00435631" w:rsidRPr="00C9027C">
        <w:rPr>
          <w:rFonts w:ascii="Times New Roman" w:eastAsia="Times New Roman" w:hAnsi="Times New Roman" w:cs="Times New Roman"/>
          <w:lang w:val="sr-Latn-RS"/>
        </w:rPr>
        <w:t xml:space="preserve">određene </w:t>
      </w:r>
      <w:r w:rsidRPr="00C9027C">
        <w:rPr>
          <w:rFonts w:ascii="Times New Roman" w:eastAsia="Times New Roman" w:hAnsi="Times New Roman" w:cs="Times New Roman"/>
          <w:lang w:val="sr-Latn-RS"/>
        </w:rPr>
        <w:t>delove ćelije.</w:t>
      </w:r>
    </w:p>
    <w:p w14:paraId="16B7FFFE" w14:textId="77777777" w:rsidR="006F1A5A" w:rsidRPr="00C9027C" w:rsidRDefault="006F1A5A">
      <w:pPr>
        <w:contextualSpacing w:val="0"/>
        <w:jc w:val="both"/>
        <w:rPr>
          <w:rFonts w:ascii="Times New Roman" w:eastAsia="Times New Roman" w:hAnsi="Times New Roman" w:cs="Times New Roman"/>
          <w:lang w:val="sr-Latn-RS"/>
        </w:rPr>
      </w:pPr>
    </w:p>
    <w:p w14:paraId="2BE472D0" w14:textId="58AAD26B" w:rsidR="006F1A5A" w:rsidRPr="00C9027C" w:rsidRDefault="0023605D">
      <w:pPr>
        <w:contextualSpacing w:val="0"/>
        <w:jc w:val="both"/>
        <w:rPr>
          <w:ins w:id="12" w:author="Branka" w:date="2018-08-31T13:36:00Z"/>
          <w:rFonts w:ascii="Times New Roman" w:eastAsia="Times New Roman" w:hAnsi="Times New Roman" w:cs="Times New Roman"/>
          <w:lang w:val="sr-Latn-RS"/>
        </w:rPr>
      </w:pPr>
      <w:r>
        <w:rPr>
          <w:rFonts w:ascii="Times New Roman" w:eastAsia="Times New Roman" w:hAnsi="Times New Roman" w:cs="Times New Roman"/>
          <w:lang w:val="sr-Latn-RS"/>
        </w:rPr>
        <w:t xml:space="preserve">Postoji više radova koji se bave evaluacijom alata za funkcionalnu anotaiciju (You et al, 2017; </w:t>
      </w:r>
      <w:r w:rsidR="0066725C">
        <w:rPr>
          <w:rFonts w:ascii="Times New Roman" w:eastAsia="Times New Roman" w:hAnsi="Times New Roman" w:cs="Times New Roman"/>
          <w:lang w:val="sr-Latn-RS"/>
        </w:rPr>
        <w:t xml:space="preserve">Koskinen et al 2013, Toronen et al 2015, </w:t>
      </w:r>
      <w:r w:rsidR="0090288A">
        <w:rPr>
          <w:rFonts w:ascii="Times New Roman" w:eastAsia="Times New Roman" w:hAnsi="Times New Roman" w:cs="Times New Roman"/>
          <w:lang w:val="sr-Latn-RS"/>
        </w:rPr>
        <w:t>Gong et al, 2016</w:t>
      </w:r>
      <w:r>
        <w:rPr>
          <w:rFonts w:ascii="Times New Roman" w:eastAsia="Times New Roman" w:hAnsi="Times New Roman" w:cs="Times New Roman"/>
          <w:lang w:val="sr-Latn-RS"/>
        </w:rPr>
        <w:t>)</w:t>
      </w:r>
      <w:r w:rsidR="0090288A">
        <w:rPr>
          <w:rFonts w:ascii="Times New Roman" w:eastAsia="Times New Roman" w:hAnsi="Times New Roman" w:cs="Times New Roman"/>
          <w:lang w:val="sr-Latn-RS"/>
        </w:rPr>
        <w:t xml:space="preserve">, ali je najekstenzivnija i najinformativnija evaluacija rađena u okviru CAFA izazova. Zbog obima i značajnosti CAFA izazova, važno je rezultate ovog rada prodiskutovati u svetlu CAFA-inih. </w:t>
      </w:r>
      <w:r w:rsidR="009954BE" w:rsidRPr="00C9027C">
        <w:rPr>
          <w:rFonts w:ascii="Times New Roman" w:eastAsia="Times New Roman" w:hAnsi="Times New Roman" w:cs="Times New Roman"/>
          <w:lang w:val="sr-Latn-RS"/>
        </w:rPr>
        <w:t>Rezultati CAFA2 izazova pokazuju da se uspešnost anotacije alata značajno razlikuje u sve tri ontologije. Razlozi za to mogu biti različiti, uključujući i (1) osobine same ontologije, kao što je veličina, dubina ili faktor grananja; (2) apstraktnost termina, BP ontologije se generalno smatraju aprstraktnijim od MF i CC termina; (3) zastupljenost konkretne ontologije u trening setu, odnosno dubina anotacija iz konkretne ontologije (Schnoes et al, 2013). Rezultati pokazuju da alati za anotaciju imaju najviše uspeha u predviđanju MF ontologije, i da u toj kategoriji premašuju uspeh BLAST i Naive metoda. Ono što je interesantno je da u kategoriji predviđanja CC ontologija, F mera većine alata jedva prelazi F meru postignutu Naive metodom. Autori objašnjavaju da je to verovatno posledica velike zastupljenosti termina koji su površno u GO stablu (na primer GO:0043226 “organelle”, drugi nivo; ili GO:0044424 “intracellular part”, treći nivo) koje Naive lako pogađa i tako povećava svoju F meru (Jiang et al, 2013). Na Slici 8 prikazane su F mere prvih 10 najuspešnijih alata iz CAFA2 izazova u predviđanju CC ontologija. Može se zapaziti da F mera PANNZER-a od 0,427 se nalazi relativno blizu F mera ovih metoda, što ukazuje na dobru uspešnost ovog alata. Pri poređenju ovih F mera, važno je imati u vidu da se F mere prikazane na Slici 8 računaju na drugačiji način u odnosu na to kako je račnunato u ovom radu. F mera iz CAF</w:t>
      </w:r>
      <w:r w:rsidR="00397FEC" w:rsidRPr="00C9027C">
        <w:rPr>
          <w:rFonts w:ascii="Times New Roman" w:eastAsia="Times New Roman" w:hAnsi="Times New Roman" w:cs="Times New Roman"/>
          <w:lang w:val="sr-Latn-RS"/>
        </w:rPr>
        <w:t>A-e</w:t>
      </w:r>
      <w:r w:rsidR="009954BE" w:rsidRPr="00C9027C">
        <w:rPr>
          <w:rFonts w:ascii="Times New Roman" w:eastAsia="Times New Roman" w:hAnsi="Times New Roman" w:cs="Times New Roman"/>
          <w:lang w:val="sr-Latn-RS"/>
        </w:rPr>
        <w:t xml:space="preserve"> se računa kao srednja vrednost za sve termine, bez obzira na njihovu dubinu. Ukoliko se neki termin nalazi plitko u GO stablu, njega je mnogo lakše tačno predvideti u odnosu na konkretan termin sa dna GO stabla. S obzirom da je GO:0005739 relativno konkretna ontologija (5. nivo dubine), a F mera računata u CAFA izazovu je aprokismirana na pojmove sve dubine, ovu razliku u računanju F mere treba uzeti u obzir pri njihovom poređenju.</w:t>
      </w:r>
      <w:r w:rsidR="0090288A">
        <w:rPr>
          <w:rFonts w:ascii="Times New Roman" w:eastAsia="Times New Roman" w:hAnsi="Times New Roman" w:cs="Times New Roman"/>
          <w:lang w:val="sr-Latn-RS"/>
        </w:rPr>
        <w:t xml:space="preserve"> </w:t>
      </w:r>
      <w:r w:rsidR="00BB163B">
        <w:rPr>
          <w:rFonts w:ascii="Times New Roman" w:eastAsia="Times New Roman" w:hAnsi="Times New Roman" w:cs="Times New Roman"/>
          <w:lang w:val="sr-Latn-RS"/>
        </w:rPr>
        <w:t>Za sada neobjavljeni rezultati CAFA-e 3 pokazuju da metode najbolje u predikciji CCO imaju F meru od oko 0,62 što ukazuje na znatan napredak metoda između dva CAFA izazova. U CAFA-i 3 PANNZER takođe spada među najuspešnije metode, i manja F mera dobijena u ovom radu ukazuje na to da je PANNZER generalno bolji u predikovanju CCO nego konkreno lokalizacije u mitohondrijama. Isto se može zapaziti i za FRENKI, čiji F skor za CCO u CAFA-i 3 iznosi 0,36. Ovo ukazuje na veliku potrebu razvinja softvera za anotaciju proteina koji su usko specijalizovani.</w:t>
      </w:r>
    </w:p>
    <w:p w14:paraId="2F8D9206" w14:textId="77777777" w:rsidR="006F1A5A" w:rsidRPr="00C9027C" w:rsidRDefault="006F1A5A">
      <w:pPr>
        <w:contextualSpacing w:val="0"/>
        <w:jc w:val="both"/>
        <w:rPr>
          <w:rFonts w:ascii="Times New Roman" w:eastAsia="Times New Roman" w:hAnsi="Times New Roman" w:cs="Times New Roman"/>
          <w:lang w:val="sr-Latn-RS"/>
        </w:rPr>
      </w:pPr>
    </w:p>
    <w:tbl>
      <w:tblPr>
        <w:tblStyle w:val="1"/>
        <w:tblW w:w="6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30"/>
      </w:tblGrid>
      <w:tr w:rsidR="006F1A5A" w:rsidRPr="00C9027C" w14:paraId="3E50A399" w14:textId="77777777">
        <w:tc>
          <w:tcPr>
            <w:tcW w:w="6330" w:type="dxa"/>
            <w:shd w:val="clear" w:color="auto" w:fill="auto"/>
            <w:tcMar>
              <w:top w:w="100" w:type="dxa"/>
              <w:left w:w="100" w:type="dxa"/>
              <w:bottom w:w="100" w:type="dxa"/>
              <w:right w:w="100" w:type="dxa"/>
            </w:tcMar>
          </w:tcPr>
          <w:p w14:paraId="6527AE25" w14:textId="77777777" w:rsidR="006F1A5A" w:rsidRPr="00C9027C" w:rsidRDefault="009954BE">
            <w:pPr>
              <w:widowControl w:val="0"/>
              <w:pBdr>
                <w:top w:val="nil"/>
                <w:left w:val="nil"/>
                <w:bottom w:val="nil"/>
                <w:right w:val="nil"/>
                <w:between w:val="nil"/>
              </w:pBdr>
              <w:spacing w:line="240" w:lineRule="auto"/>
              <w:contextualSpacing w:val="0"/>
              <w:rPr>
                <w:rFonts w:ascii="Times New Roman" w:eastAsia="Times New Roman" w:hAnsi="Times New Roman" w:cs="Times New Roman"/>
                <w:lang w:val="sr-Latn-RS"/>
              </w:rPr>
            </w:pPr>
            <w:r w:rsidRPr="00C9027C">
              <w:rPr>
                <w:rFonts w:ascii="Times New Roman" w:eastAsia="Times New Roman" w:hAnsi="Times New Roman" w:cs="Times New Roman"/>
                <w:noProof/>
                <w:lang w:val="sr-Latn-RS" w:eastAsia="en-US"/>
              </w:rPr>
              <w:lastRenderedPageBreak/>
              <w:drawing>
                <wp:inline distT="114300" distB="114300" distL="114300" distR="114300" wp14:anchorId="7828DEBA" wp14:editId="52F57AFB">
                  <wp:extent cx="3800475" cy="309562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3800475" cy="3095625"/>
                          </a:xfrm>
                          <a:prstGeom prst="rect">
                            <a:avLst/>
                          </a:prstGeom>
                          <a:ln/>
                        </pic:spPr>
                      </pic:pic>
                    </a:graphicData>
                  </a:graphic>
                </wp:inline>
              </w:drawing>
            </w:r>
          </w:p>
        </w:tc>
      </w:tr>
      <w:tr w:rsidR="006F1A5A" w:rsidRPr="00C9027C" w14:paraId="59028A44" w14:textId="77777777">
        <w:tc>
          <w:tcPr>
            <w:tcW w:w="6330" w:type="dxa"/>
            <w:shd w:val="clear" w:color="auto" w:fill="auto"/>
            <w:tcMar>
              <w:top w:w="100" w:type="dxa"/>
              <w:left w:w="100" w:type="dxa"/>
              <w:bottom w:w="100" w:type="dxa"/>
              <w:right w:w="100" w:type="dxa"/>
            </w:tcMar>
          </w:tcPr>
          <w:p w14:paraId="36A0FC79" w14:textId="77777777" w:rsidR="006F1A5A" w:rsidRPr="00C9027C" w:rsidRDefault="009954B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Slika 8. F mere deset najuspešnijih alata u CAFA2 izazovu u predviđanju CC anotacija. Svi proteini iz seta na kojem je rađena evaluacija na početku izazova nisu imali nikakve anotacije iz bilo koje ontologije, i pripadali su proteomima više različitih vrsta. C vrednosti prikazane na slici odnose se na pokriće evaluacionog seta koji je svaki od alata imao. (Preuzeto od Jiang et al 2013)</w:t>
            </w:r>
          </w:p>
        </w:tc>
      </w:tr>
    </w:tbl>
    <w:p w14:paraId="517F4A83" w14:textId="77777777" w:rsidR="006F1A5A" w:rsidRPr="00C9027C" w:rsidRDefault="006F1A5A">
      <w:pPr>
        <w:contextualSpacing w:val="0"/>
        <w:jc w:val="both"/>
        <w:rPr>
          <w:rFonts w:ascii="Times New Roman" w:eastAsia="Times New Roman" w:hAnsi="Times New Roman" w:cs="Times New Roman"/>
          <w:lang w:val="sr-Latn-RS"/>
        </w:rPr>
      </w:pPr>
    </w:p>
    <w:p w14:paraId="1B5A6E71" w14:textId="77777777" w:rsidR="006F1A5A" w:rsidRPr="00C9027C" w:rsidRDefault="006F1A5A">
      <w:pPr>
        <w:contextualSpacing w:val="0"/>
        <w:jc w:val="both"/>
        <w:rPr>
          <w:rFonts w:ascii="Times New Roman" w:eastAsia="Times New Roman" w:hAnsi="Times New Roman" w:cs="Times New Roman"/>
          <w:lang w:val="sr-Latn-RS"/>
        </w:rPr>
      </w:pPr>
    </w:p>
    <w:p w14:paraId="774B9946" w14:textId="51BB097D"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FRENKI je alat za funkcionalnu anotaciju proteina koji je zasnovan na ISM metodi, što je važno napomenuti s obzirom da</w:t>
      </w:r>
      <w:r w:rsidR="00DA767C" w:rsidRPr="00C9027C">
        <w:rPr>
          <w:rFonts w:ascii="Times New Roman" w:eastAsia="Times New Roman" w:hAnsi="Times New Roman" w:cs="Times New Roman"/>
          <w:lang w:val="sr-Latn-RS"/>
        </w:rPr>
        <w:t xml:space="preserve"> se,</w:t>
      </w:r>
      <w:r w:rsidRPr="00C9027C">
        <w:rPr>
          <w:rFonts w:ascii="Times New Roman" w:eastAsia="Times New Roman" w:hAnsi="Times New Roman" w:cs="Times New Roman"/>
          <w:lang w:val="sr-Latn-RS"/>
        </w:rPr>
        <w:t xml:space="preserve"> za razliku od PANNZER-a</w:t>
      </w:r>
      <w:r w:rsidR="00DA767C" w:rsidRPr="00C9027C">
        <w:rPr>
          <w:rFonts w:ascii="Times New Roman" w:eastAsia="Times New Roman" w:hAnsi="Times New Roman" w:cs="Times New Roman"/>
          <w:lang w:val="sr-Latn-RS"/>
        </w:rPr>
        <w:t>,</w:t>
      </w:r>
      <w:r w:rsidRPr="00C9027C">
        <w:rPr>
          <w:rFonts w:ascii="Times New Roman" w:eastAsia="Times New Roman" w:hAnsi="Times New Roman" w:cs="Times New Roman"/>
          <w:lang w:val="sr-Latn-RS"/>
        </w:rPr>
        <w:t xml:space="preserve"> prilikom pravljenja predikcija </w:t>
      </w:r>
      <w:r w:rsidR="00DA767C" w:rsidRPr="00C9027C">
        <w:rPr>
          <w:rFonts w:ascii="Times New Roman" w:eastAsia="Times New Roman" w:hAnsi="Times New Roman" w:cs="Times New Roman"/>
          <w:lang w:val="sr-Latn-RS"/>
        </w:rPr>
        <w:t>ne oslanja na evolutivni pristup I korišćenje homologih proteina</w:t>
      </w:r>
      <w:r w:rsidR="00BB163B">
        <w:rPr>
          <w:rFonts w:ascii="Times New Roman" w:eastAsia="Times New Roman" w:hAnsi="Times New Roman" w:cs="Times New Roman"/>
          <w:lang w:val="sr-Latn-RS"/>
        </w:rPr>
        <w:t>. Ovakve specifikacije čine ovaj alat</w:t>
      </w:r>
      <w:r w:rsidR="00DA767C" w:rsidRPr="00C9027C">
        <w:rPr>
          <w:rFonts w:ascii="Times New Roman" w:eastAsia="Times New Roman" w:hAnsi="Times New Roman" w:cs="Times New Roman"/>
          <w:lang w:val="sr-Latn-RS"/>
        </w:rPr>
        <w:t xml:space="preserve"> pogodnim za korišćenje u situacijama kada ulazni pr</w:t>
      </w:r>
      <w:r w:rsidR="00BB163B">
        <w:rPr>
          <w:rFonts w:ascii="Times New Roman" w:eastAsia="Times New Roman" w:hAnsi="Times New Roman" w:cs="Times New Roman"/>
          <w:lang w:val="sr-Latn-RS"/>
        </w:rPr>
        <w:t>otein nije dobro okarakterisan ili</w:t>
      </w:r>
      <w:r w:rsidR="00DA767C" w:rsidRPr="00C9027C">
        <w:rPr>
          <w:rFonts w:ascii="Times New Roman" w:eastAsia="Times New Roman" w:hAnsi="Times New Roman" w:cs="Times New Roman"/>
          <w:lang w:val="sr-Latn-RS"/>
        </w:rPr>
        <w:t xml:space="preserve"> nema dovoljno homologih sekve</w:t>
      </w:r>
      <w:r w:rsidR="00BB163B">
        <w:rPr>
          <w:rFonts w:ascii="Times New Roman" w:eastAsia="Times New Roman" w:hAnsi="Times New Roman" w:cs="Times New Roman"/>
          <w:lang w:val="sr-Latn-RS"/>
        </w:rPr>
        <w:t xml:space="preserve">nci </w:t>
      </w:r>
      <w:r w:rsidR="00DA767C" w:rsidRPr="00C9027C">
        <w:rPr>
          <w:rFonts w:ascii="Times New Roman" w:eastAsia="Times New Roman" w:hAnsi="Times New Roman" w:cs="Times New Roman"/>
          <w:lang w:val="sr-Latn-RS"/>
        </w:rPr>
        <w:t>na osnovu kojih bi se mogle izvesti valjane evolutivno-zasnovane predikcije</w:t>
      </w:r>
      <w:r w:rsidRPr="00C9027C">
        <w:rPr>
          <w:rFonts w:ascii="Times New Roman" w:eastAsia="Times New Roman" w:hAnsi="Times New Roman" w:cs="Times New Roman"/>
          <w:lang w:val="sr-Latn-RS"/>
        </w:rPr>
        <w:t>. Niža F mera je delimično posledica velikog broja lažno pozitivnih predikcija,  što bi se moglo smanjiti povećanjem trešhold vrednosti prilikom enričment faze anotacije, ili zadržavanjem na terminima koji nisu toliko duboko u GO stablu, koji bi predstavljali manje precizne ali pouzdanije predikcije. Takođe, interesanto je primetiti da je F mera FRENKI-ja dosta niža u ovom istraživanju</w:t>
      </w:r>
      <w:r w:rsidR="00BB163B">
        <w:rPr>
          <w:rFonts w:ascii="Times New Roman" w:eastAsia="Times New Roman" w:hAnsi="Times New Roman" w:cs="Times New Roman"/>
          <w:lang w:val="sr-Latn-RS"/>
        </w:rPr>
        <w:t xml:space="preserve"> (0,058)</w:t>
      </w:r>
      <w:r w:rsidRPr="00C9027C">
        <w:rPr>
          <w:rFonts w:ascii="Times New Roman" w:eastAsia="Times New Roman" w:hAnsi="Times New Roman" w:cs="Times New Roman"/>
          <w:lang w:val="sr-Latn-RS"/>
        </w:rPr>
        <w:t xml:space="preserve"> u odnosu na F meru u CAFA izazovu</w:t>
      </w:r>
      <w:r w:rsidR="00BB163B">
        <w:rPr>
          <w:rFonts w:ascii="Times New Roman" w:eastAsia="Times New Roman" w:hAnsi="Times New Roman" w:cs="Times New Roman"/>
          <w:lang w:val="sr-Latn-RS"/>
        </w:rPr>
        <w:t xml:space="preserve"> (0,36)</w:t>
      </w:r>
      <w:r w:rsidR="00B6150C" w:rsidRPr="00C9027C">
        <w:rPr>
          <w:rFonts w:ascii="Times New Roman" w:eastAsia="Times New Roman" w:hAnsi="Times New Roman" w:cs="Times New Roman"/>
          <w:lang w:val="sr-Latn-RS"/>
        </w:rPr>
        <w:t>.</w:t>
      </w:r>
      <w:r w:rsidR="00BB163B">
        <w:rPr>
          <w:rFonts w:ascii="Times New Roman" w:eastAsia="Times New Roman" w:hAnsi="Times New Roman" w:cs="Times New Roman"/>
          <w:lang w:val="sr-Latn-RS"/>
        </w:rPr>
        <w:t xml:space="preserve"> </w:t>
      </w:r>
      <w:r w:rsidRPr="00C9027C">
        <w:rPr>
          <w:rFonts w:ascii="Times New Roman" w:eastAsia="Times New Roman" w:hAnsi="Times New Roman" w:cs="Times New Roman"/>
          <w:lang w:val="sr-Latn-RS"/>
        </w:rPr>
        <w:t xml:space="preserve"> </w:t>
      </w:r>
      <w:r w:rsidR="00BB163B">
        <w:rPr>
          <w:rFonts w:ascii="Times New Roman" w:eastAsia="Times New Roman" w:hAnsi="Times New Roman" w:cs="Times New Roman"/>
          <w:lang w:val="sr-Latn-RS"/>
        </w:rPr>
        <w:t>Ovo ukazuje na to da je FRENKI značajno lošiji u predikovanju lokalizacije proteina u mitohondrijama u odnosu na predikciju CCO uopšte. To može biti posledice specifičnosti sekvenci mitohondrijalnih proteina. Naime, n</w:t>
      </w:r>
      <w:r w:rsidRPr="00C9027C">
        <w:rPr>
          <w:rFonts w:ascii="Times New Roman" w:eastAsia="Times New Roman" w:hAnsi="Times New Roman" w:cs="Times New Roman"/>
          <w:lang w:val="sr-Latn-RS"/>
        </w:rPr>
        <w:t xml:space="preserve">ajveći deo proteina iz mitohondrijalnog </w:t>
      </w:r>
      <w:r w:rsidR="0039565E" w:rsidRPr="00C9027C">
        <w:rPr>
          <w:rFonts w:ascii="Times New Roman" w:eastAsia="Times New Roman" w:hAnsi="Times New Roman" w:cs="Times New Roman"/>
          <w:lang w:val="sr-Latn-RS"/>
        </w:rPr>
        <w:t xml:space="preserve">proteoma </w:t>
      </w:r>
      <w:r w:rsidRPr="00C9027C">
        <w:rPr>
          <w:rFonts w:ascii="Times New Roman" w:eastAsia="Times New Roman" w:hAnsi="Times New Roman" w:cs="Times New Roman"/>
          <w:lang w:val="sr-Latn-RS"/>
        </w:rPr>
        <w:t>je kodirano u nuklearnom DNK, što znači da postoji određeni sistem za raspoznavanje specifično mitohondrijalnih proteina. Mitohondrijalne target sekvence su N-terminalni delovi sekvenci koji služe za obeležavanje proteina čija je lokalizacija u mitohondrijama, i koji se nakon dopremanja proteina na određeno mesto odsecaju (Clarlos et al, 1996). Kako u ISM spektru pik najveće amplitude odgovara najčešće funkcionalnom domenu, a ne target sekvenci, moguće je da FRENKI na ovaj način previđa neki deo mitohondrijalnih proteina. Ovome u prilog ide i informacija da postoje proteini koji imaju istu ili sličnu funkciju (a time i slične ISM spektre), a različite lokalizacije, kao što je na primer topoizomeraza 1 (Pommier et al 2016).</w:t>
      </w:r>
    </w:p>
    <w:p w14:paraId="2A44036C" w14:textId="77777777" w:rsidR="006F1A5A" w:rsidRPr="00C9027C" w:rsidRDefault="006F1A5A">
      <w:pPr>
        <w:contextualSpacing w:val="0"/>
        <w:jc w:val="both"/>
        <w:rPr>
          <w:rFonts w:ascii="Times New Roman" w:eastAsia="Times New Roman" w:hAnsi="Times New Roman" w:cs="Times New Roman"/>
          <w:lang w:val="sr-Latn-RS"/>
        </w:rPr>
      </w:pPr>
    </w:p>
    <w:p w14:paraId="0E441CC8" w14:textId="19022B1B"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Za razliku od FRENKI-ja, PANNZER pri donošenju predikcija koristi anotacije homologa upitne sekvence, i prilikom “prepisivanja” anotacija u obzir uzima više različitih faktora. </w:t>
      </w:r>
      <w:r w:rsidR="00D806F9" w:rsidRPr="00C9027C">
        <w:rPr>
          <w:rFonts w:ascii="Times New Roman" w:eastAsia="Times New Roman" w:hAnsi="Times New Roman" w:cs="Times New Roman"/>
          <w:lang w:val="sr-Latn-RS"/>
        </w:rPr>
        <w:t xml:space="preserve">Podrazumevana </w:t>
      </w:r>
      <w:r w:rsidRPr="00C9027C">
        <w:rPr>
          <w:rFonts w:ascii="Times New Roman" w:eastAsia="Times New Roman" w:hAnsi="Times New Roman" w:cs="Times New Roman"/>
          <w:lang w:val="sr-Latn-RS"/>
        </w:rPr>
        <w:t xml:space="preserve">skoring funkcija u PANNZER2 koja je zadužena za odlučivanje sa kog će se homologa i koje anotacije “prepisivati” na upitnu sekvencu analizira različite podatke - procenat identičnosti sekvenci, </w:t>
      </w:r>
      <w:r w:rsidR="00193764" w:rsidRPr="00C9027C">
        <w:rPr>
          <w:rFonts w:ascii="Times New Roman" w:eastAsia="Times New Roman" w:hAnsi="Times New Roman" w:cs="Times New Roman"/>
          <w:lang w:val="sr-Latn-RS"/>
        </w:rPr>
        <w:t>poravnanje sekvenci</w:t>
      </w:r>
      <w:r w:rsidRPr="00C9027C">
        <w:rPr>
          <w:rFonts w:ascii="Times New Roman" w:eastAsia="Times New Roman" w:hAnsi="Times New Roman" w:cs="Times New Roman"/>
          <w:lang w:val="sr-Latn-RS"/>
        </w:rPr>
        <w:t xml:space="preserve">, taksonomsku udaljenost (u NCBI taksonomskom stablu kao aproksimaciju evolutivne udaljenosti), </w:t>
      </w:r>
      <w:r w:rsidR="00894715" w:rsidRPr="00C9027C">
        <w:rPr>
          <w:rFonts w:ascii="Times New Roman" w:eastAsia="Times New Roman" w:hAnsi="Times New Roman" w:cs="Times New Roman"/>
          <w:lang w:val="sr-Latn-RS"/>
        </w:rPr>
        <w:t xml:space="preserve">učestalost </w:t>
      </w:r>
      <w:r w:rsidRPr="00C9027C">
        <w:rPr>
          <w:rFonts w:ascii="Times New Roman" w:eastAsia="Times New Roman" w:hAnsi="Times New Roman" w:cs="Times New Roman"/>
          <w:lang w:val="sr-Latn-RS"/>
        </w:rPr>
        <w:t xml:space="preserve">GO termina u GO bazi, učestalnost pojavljivanježa GO termina među ostalim homolozima za tu upitnu </w:t>
      </w:r>
      <w:r w:rsidR="00894715" w:rsidRPr="00C9027C">
        <w:rPr>
          <w:rFonts w:ascii="Times New Roman" w:eastAsia="Times New Roman" w:hAnsi="Times New Roman" w:cs="Times New Roman"/>
          <w:lang w:val="sr-Latn-RS"/>
        </w:rPr>
        <w:t xml:space="preserve">sekvencu </w:t>
      </w:r>
      <w:r w:rsidRPr="00C9027C">
        <w:rPr>
          <w:rFonts w:ascii="Times New Roman" w:eastAsia="Times New Roman" w:hAnsi="Times New Roman" w:cs="Times New Roman"/>
          <w:lang w:val="sr-Latn-RS"/>
        </w:rPr>
        <w:t>itd. Prilikom izrade PANNZER alata korišćena je metoda mašinskog učenja u cilju treniranja softvera da svaki od navedenih parametara rangira po važnosti i tako doprinese maksimizaciji broja tačnih predikcija (Koskinen et al, 2015). Jedan od zaključaka CAFA2 izazova jeste da najupešnije metode za funkcionalnu anotaciju kombinuju više različitih tipova podataka kao i podatke od više zasebno potencijalno nepouzdanih sekvenci prilikom donošenja predikcija (Jian et al, 2016). Imajući ovo u vidu, visoka F mera koju je postigao PANNZER u ovom eksperimentu nije iznenađujuća</w:t>
      </w:r>
      <w:r w:rsidR="00167233">
        <w:rPr>
          <w:rFonts w:ascii="Times New Roman" w:eastAsia="Times New Roman" w:hAnsi="Times New Roman" w:cs="Times New Roman"/>
          <w:lang w:val="sr-Latn-RS"/>
        </w:rPr>
        <w:t>, kao ni činjenica da se F mera PANNZER-a iz ovog rada nalazi među 10 najuspešnijih metoda iz CAFA2 izazova (Slika 8)</w:t>
      </w:r>
      <w:r w:rsidRPr="00C9027C">
        <w:rPr>
          <w:rFonts w:ascii="Times New Roman" w:eastAsia="Times New Roman" w:hAnsi="Times New Roman" w:cs="Times New Roman"/>
          <w:lang w:val="sr-Latn-RS"/>
        </w:rPr>
        <w:t>. Ipak</w:t>
      </w:r>
      <w:r w:rsidR="00167233">
        <w:rPr>
          <w:rFonts w:ascii="Times New Roman" w:eastAsia="Times New Roman" w:hAnsi="Times New Roman" w:cs="Times New Roman"/>
          <w:lang w:val="sr-Latn-RS"/>
        </w:rPr>
        <w:t>, najveća F mera u CAFA3 izazovu za predikovanje CCO je  oko 0,63, a kako je PANNZER jedna od najuspešnijih metoda u tom izazovu, može se zapaziti da ima slabiju mogućnost predikcije mitohondrijalnih proteina nego predikcije lokalizacije proteina generalno.</w:t>
      </w:r>
    </w:p>
    <w:p w14:paraId="6610D043" w14:textId="77777777" w:rsidR="006F1A5A" w:rsidRPr="00C9027C" w:rsidRDefault="006F1A5A">
      <w:pPr>
        <w:contextualSpacing w:val="0"/>
        <w:jc w:val="both"/>
        <w:rPr>
          <w:rFonts w:ascii="Times New Roman" w:eastAsia="Times New Roman" w:hAnsi="Times New Roman" w:cs="Times New Roman"/>
          <w:lang w:val="sr-Latn-RS"/>
        </w:rPr>
      </w:pPr>
    </w:p>
    <w:p w14:paraId="2E128F9B" w14:textId="77777777"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Interesantno je primetiti da je preklapanje kako između tačnih tako i između netačnih predikcija između alata veoma malo. Kao što se može videti sa slike 7, samo 82 proteina su zajednička za lažno pozitivne predikcije, što čini oko 13% PANNZER lažnih pozitivnih predickija i 3% FRENKI lažnih pozitivnih predikcija. Ovo je verovatno posledica toga što ova dva al</w:t>
      </w:r>
      <w:r w:rsidR="009C5AD0" w:rsidRPr="00C9027C">
        <w:rPr>
          <w:rFonts w:ascii="Times New Roman" w:eastAsia="Times New Roman" w:hAnsi="Times New Roman" w:cs="Times New Roman"/>
          <w:lang w:val="sr-Latn-RS"/>
        </w:rPr>
        <w:t>a</w:t>
      </w:r>
      <w:r w:rsidRPr="00C9027C">
        <w:rPr>
          <w:rFonts w:ascii="Times New Roman" w:eastAsia="Times New Roman" w:hAnsi="Times New Roman" w:cs="Times New Roman"/>
          <w:lang w:val="sr-Latn-RS"/>
        </w:rPr>
        <w:t>ta za anotaciju koriste u potpunosti različite pristupe. Takođe</w:t>
      </w:r>
      <w:r w:rsidR="009C5AD0" w:rsidRPr="00C9027C">
        <w:rPr>
          <w:rFonts w:ascii="Times New Roman" w:eastAsia="Times New Roman" w:hAnsi="Times New Roman" w:cs="Times New Roman"/>
          <w:lang w:val="sr-Latn-RS"/>
        </w:rPr>
        <w:t>,</w:t>
      </w:r>
      <w:r w:rsidRPr="00C9027C">
        <w:rPr>
          <w:rFonts w:ascii="Times New Roman" w:eastAsia="Times New Roman" w:hAnsi="Times New Roman" w:cs="Times New Roman"/>
          <w:lang w:val="sr-Latn-RS"/>
        </w:rPr>
        <w:t xml:space="preserve"> važno je napomenuti da gotovo polovina tačnih predikcija FRENKI-ja nije zajednička sa PANNZER-om. Ovo ukazuje na to da ISM kao metoda može doprineti proširenju seta tačnih predikcija. Kako je u ranijim CAFA izazovima i potvrđeno (Radivojac et al 2013; Jiang et al, 2016), pravilna implementacija više metoda u okviru jednog alata dovodi do ostvarivanja najboljih rezultata. U usko specifičnim istraživanjima ovog tipa moguće je dodatno ispitati proteine koji se nalaze u ovim poljima preklapanja. Određene strukturne sličnosti ili poklapanje u sekvenci, pripadanje specifičnim familijama proteina, postojanje konkretnog strukturnog domena ili slično, mogu ukazati na eventualne tendencije alata ka specifičnim grupama proteina. Ovakve analize mogu dodatno poboljšati kvalitet anotacija, i ukazati na smer u kojem bi se alat mogao dalje razvijati. </w:t>
      </w:r>
    </w:p>
    <w:p w14:paraId="191BEB0D" w14:textId="77777777" w:rsidR="006F1A5A" w:rsidRPr="00C9027C" w:rsidRDefault="006F1A5A">
      <w:pPr>
        <w:contextualSpacing w:val="0"/>
        <w:jc w:val="both"/>
        <w:rPr>
          <w:rFonts w:ascii="Times New Roman" w:eastAsia="Times New Roman" w:hAnsi="Times New Roman" w:cs="Times New Roman"/>
          <w:lang w:val="sr-Latn-RS"/>
        </w:rPr>
      </w:pPr>
    </w:p>
    <w:p w14:paraId="5F151EF9" w14:textId="4EDAD89A"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Funkcionalna anotacija proteina i dalje ostaje jedan od većih izazova današnje nauke. Iako su metode za anotaciju proteina zasnovane na homologiji najzastupljenije i generalno najpristupčanije (Lee et al, 2007), metode zasnovane na drugim principima se takođe razvijaju. Rezultati ovog rada pokazuju da metode kao što je ISM</w:t>
      </w:r>
      <w:r w:rsidR="009C5AD0" w:rsidRPr="00C9027C">
        <w:rPr>
          <w:rFonts w:ascii="Times New Roman" w:eastAsia="Times New Roman" w:hAnsi="Times New Roman" w:cs="Times New Roman"/>
          <w:lang w:val="sr-Latn-RS"/>
        </w:rPr>
        <w:t>, iako pojedinačno ne pokazuju visoke performanse,</w:t>
      </w:r>
      <w:r w:rsidRPr="00C9027C">
        <w:rPr>
          <w:rFonts w:ascii="Times New Roman" w:eastAsia="Times New Roman" w:hAnsi="Times New Roman" w:cs="Times New Roman"/>
          <w:lang w:val="sr-Latn-RS"/>
        </w:rPr>
        <w:t xml:space="preserve"> imaju dosta potencijala za razvijanje i dopunjavanje dosada razvijenih alata. Kao što su i dosadašnji CAFA izazovi pokazali, kombinacija različitih pristupa objedinjenih metodama mašinskog učenja daju najuspešnije rezultate (Jiang et al, 2016). Određivanje kompletnog sastava mitohondrijalnog proteoma je samo </w:t>
      </w:r>
      <w:r w:rsidR="00A37E91" w:rsidRPr="00C9027C">
        <w:rPr>
          <w:rFonts w:ascii="Times New Roman" w:eastAsia="Times New Roman" w:hAnsi="Times New Roman" w:cs="Times New Roman"/>
          <w:lang w:val="sr-Latn-RS"/>
        </w:rPr>
        <w:t>jedan od izazova</w:t>
      </w:r>
      <w:r w:rsidRPr="00C9027C">
        <w:rPr>
          <w:rFonts w:ascii="Times New Roman" w:eastAsia="Times New Roman" w:hAnsi="Times New Roman" w:cs="Times New Roman"/>
          <w:lang w:val="sr-Latn-RS"/>
        </w:rPr>
        <w:t xml:space="preserve"> </w:t>
      </w:r>
      <w:r w:rsidR="00A37E91" w:rsidRPr="00C9027C">
        <w:rPr>
          <w:rFonts w:ascii="Times New Roman" w:eastAsia="Times New Roman" w:hAnsi="Times New Roman" w:cs="Times New Roman"/>
          <w:lang w:val="sr-Latn-RS"/>
        </w:rPr>
        <w:t xml:space="preserve">koji </w:t>
      </w:r>
      <w:r w:rsidRPr="00C9027C">
        <w:rPr>
          <w:rFonts w:ascii="Times New Roman" w:eastAsia="Times New Roman" w:hAnsi="Times New Roman" w:cs="Times New Roman"/>
          <w:lang w:val="sr-Latn-RS"/>
        </w:rPr>
        <w:t xml:space="preserve">bi se </w:t>
      </w:r>
      <w:r w:rsidR="00A37E91" w:rsidRPr="00C9027C">
        <w:rPr>
          <w:rFonts w:ascii="Times New Roman" w:eastAsia="Times New Roman" w:hAnsi="Times New Roman" w:cs="Times New Roman"/>
          <w:lang w:val="sr-Latn-RS"/>
        </w:rPr>
        <w:t xml:space="preserve">mogao </w:t>
      </w:r>
      <w:r w:rsidRPr="00C9027C">
        <w:rPr>
          <w:rFonts w:ascii="Times New Roman" w:eastAsia="Times New Roman" w:hAnsi="Times New Roman" w:cs="Times New Roman"/>
          <w:lang w:val="sr-Latn-RS"/>
        </w:rPr>
        <w:t xml:space="preserve">rešiti unapređivanjem </w:t>
      </w:r>
      <w:r w:rsidR="00A37E91" w:rsidRPr="00C9027C">
        <w:rPr>
          <w:rFonts w:ascii="Times New Roman" w:eastAsia="Times New Roman" w:hAnsi="Times New Roman" w:cs="Times New Roman"/>
          <w:lang w:val="sr-Latn-RS"/>
        </w:rPr>
        <w:t xml:space="preserve">računarskih </w:t>
      </w:r>
      <w:r w:rsidRPr="00C9027C">
        <w:rPr>
          <w:rFonts w:ascii="Times New Roman" w:eastAsia="Times New Roman" w:hAnsi="Times New Roman" w:cs="Times New Roman"/>
          <w:lang w:val="sr-Latn-RS"/>
        </w:rPr>
        <w:t>metoda za funkcionalnu anotaciju. Iz tog razloga, povećanje broja istraživanje koja su usko specifična, kao što je ovo, ali i istraživanja velikog obima kao što je CAFA izazov su od presudnog značaja za dalji razvoj</w:t>
      </w:r>
      <w:r w:rsidR="00A37E91" w:rsidRPr="00C9027C">
        <w:rPr>
          <w:rFonts w:ascii="Times New Roman" w:eastAsia="Times New Roman" w:hAnsi="Times New Roman" w:cs="Times New Roman"/>
          <w:lang w:val="sr-Latn-RS"/>
        </w:rPr>
        <w:t xml:space="preserve"> ove oblasti</w:t>
      </w:r>
      <w:r w:rsidRPr="00C9027C">
        <w:rPr>
          <w:rFonts w:ascii="Times New Roman" w:eastAsia="Times New Roman" w:hAnsi="Times New Roman" w:cs="Times New Roman"/>
          <w:lang w:val="sr-Latn-RS"/>
        </w:rPr>
        <w:t xml:space="preserve"> medicine i nauke. </w:t>
      </w:r>
    </w:p>
    <w:p w14:paraId="48521AB6" w14:textId="77777777" w:rsidR="006F1A5A" w:rsidRPr="00C9027C" w:rsidRDefault="006F1A5A">
      <w:pPr>
        <w:contextualSpacing w:val="0"/>
        <w:jc w:val="both"/>
        <w:rPr>
          <w:rFonts w:ascii="Times New Roman" w:eastAsia="Times New Roman" w:hAnsi="Times New Roman" w:cs="Times New Roman"/>
          <w:lang w:val="sr-Latn-RS"/>
        </w:rPr>
      </w:pPr>
    </w:p>
    <w:p w14:paraId="10D7934F" w14:textId="77777777" w:rsidR="006F1A5A" w:rsidRPr="00C9027C" w:rsidRDefault="006F1A5A">
      <w:pPr>
        <w:contextualSpacing w:val="0"/>
        <w:jc w:val="both"/>
        <w:rPr>
          <w:rFonts w:ascii="Times New Roman" w:eastAsia="Times New Roman" w:hAnsi="Times New Roman" w:cs="Times New Roman"/>
          <w:lang w:val="sr-Latn-RS"/>
        </w:rPr>
      </w:pPr>
    </w:p>
    <w:p w14:paraId="393AF359" w14:textId="77777777" w:rsidR="006F1A5A" w:rsidRPr="00C9027C" w:rsidRDefault="006F1A5A">
      <w:pPr>
        <w:contextualSpacing w:val="0"/>
        <w:jc w:val="both"/>
        <w:rPr>
          <w:rFonts w:ascii="Times New Roman" w:eastAsia="Times New Roman" w:hAnsi="Times New Roman" w:cs="Times New Roman"/>
          <w:lang w:val="sr-Latn-RS"/>
        </w:rPr>
      </w:pPr>
    </w:p>
    <w:p w14:paraId="25967945" w14:textId="77777777" w:rsidR="006F1A5A" w:rsidRPr="00C9027C" w:rsidRDefault="009954BE">
      <w:pPr>
        <w:contextualSpacing w:val="0"/>
        <w:jc w:val="both"/>
        <w:rPr>
          <w:rFonts w:ascii="Times New Roman" w:eastAsia="Times New Roman" w:hAnsi="Times New Roman" w:cs="Times New Roman"/>
          <w:lang w:val="sr-Latn-RS"/>
        </w:rPr>
      </w:pPr>
      <w:r w:rsidRPr="00C9027C">
        <w:rPr>
          <w:lang w:val="sr-Latn-RS"/>
        </w:rPr>
        <w:br w:type="page"/>
      </w:r>
      <w:r w:rsidRPr="00C9027C">
        <w:rPr>
          <w:rFonts w:ascii="Times New Roman" w:eastAsia="Times New Roman" w:hAnsi="Times New Roman" w:cs="Times New Roman"/>
          <w:lang w:val="sr-Latn-RS"/>
        </w:rPr>
        <w:lastRenderedPageBreak/>
        <w:t>ZAKLJUČAK</w:t>
      </w:r>
    </w:p>
    <w:p w14:paraId="18B7210A" w14:textId="77777777" w:rsidR="006F1A5A" w:rsidRPr="00C9027C" w:rsidRDefault="006F1A5A">
      <w:pPr>
        <w:contextualSpacing w:val="0"/>
        <w:jc w:val="both"/>
        <w:rPr>
          <w:rFonts w:ascii="Times New Roman" w:eastAsia="Times New Roman" w:hAnsi="Times New Roman" w:cs="Times New Roman"/>
          <w:lang w:val="sr-Latn-RS"/>
        </w:rPr>
      </w:pPr>
    </w:p>
    <w:p w14:paraId="447B2F5C" w14:textId="4562E73B" w:rsidR="006F1A5A" w:rsidRPr="00C9027C" w:rsidRDefault="009954BE">
      <w:pPr>
        <w:contextualSpacing w:val="0"/>
        <w:jc w:val="both"/>
        <w:rPr>
          <w:rFonts w:ascii="Times New Roman" w:eastAsia="Times New Roman" w:hAnsi="Times New Roman" w:cs="Times New Roman"/>
          <w:lang w:val="sr-Latn-RS"/>
        </w:rPr>
      </w:pPr>
      <w:r w:rsidRPr="00C9027C">
        <w:rPr>
          <w:rFonts w:ascii="Times New Roman" w:eastAsia="Times New Roman" w:hAnsi="Times New Roman" w:cs="Times New Roman"/>
          <w:lang w:val="sr-Latn-RS"/>
        </w:rPr>
        <w:t xml:space="preserve">Nagli porast broja sekvenciranih genoma </w:t>
      </w:r>
      <w:r w:rsidR="000B00E5" w:rsidRPr="00C9027C">
        <w:rPr>
          <w:rFonts w:ascii="Times New Roman" w:eastAsia="Times New Roman" w:hAnsi="Times New Roman" w:cs="Times New Roman"/>
          <w:lang w:val="sr-Latn-RS"/>
        </w:rPr>
        <w:t>doveo je do identifikacije</w:t>
      </w:r>
      <w:r w:rsidRPr="00C9027C">
        <w:rPr>
          <w:rFonts w:ascii="Times New Roman" w:eastAsia="Times New Roman" w:hAnsi="Times New Roman" w:cs="Times New Roman"/>
          <w:lang w:val="sr-Latn-RS"/>
        </w:rPr>
        <w:t xml:space="preserve"> </w:t>
      </w:r>
      <w:r w:rsidR="000B00E5" w:rsidRPr="00C9027C">
        <w:rPr>
          <w:rFonts w:ascii="Times New Roman" w:eastAsia="Times New Roman" w:hAnsi="Times New Roman" w:cs="Times New Roman"/>
          <w:lang w:val="sr-Latn-RS"/>
        </w:rPr>
        <w:t xml:space="preserve">velikog </w:t>
      </w:r>
      <w:r w:rsidRPr="00C9027C">
        <w:rPr>
          <w:rFonts w:ascii="Times New Roman" w:eastAsia="Times New Roman" w:hAnsi="Times New Roman" w:cs="Times New Roman"/>
          <w:lang w:val="sr-Latn-RS"/>
        </w:rPr>
        <w:t>broj</w:t>
      </w:r>
      <w:r w:rsidR="000B00E5" w:rsidRPr="00C9027C">
        <w:rPr>
          <w:rFonts w:ascii="Times New Roman" w:eastAsia="Times New Roman" w:hAnsi="Times New Roman" w:cs="Times New Roman"/>
          <w:lang w:val="sr-Latn-RS"/>
        </w:rPr>
        <w:t>a</w:t>
      </w:r>
      <w:r w:rsidRPr="00C9027C">
        <w:rPr>
          <w:rFonts w:ascii="Times New Roman" w:eastAsia="Times New Roman" w:hAnsi="Times New Roman" w:cs="Times New Roman"/>
          <w:lang w:val="sr-Latn-RS"/>
        </w:rPr>
        <w:t xml:space="preserve"> proteinskih sekvenci kojima se ne zna funkcija, a trenutni intenzitet kojim se oni ekpreimentalno anotiraju nije dovoljan. Ovim se razvija velika potreba za unapređivanjem </w:t>
      </w:r>
      <w:r w:rsidRPr="00C9027C">
        <w:rPr>
          <w:rFonts w:ascii="Times New Roman" w:eastAsia="Times New Roman" w:hAnsi="Times New Roman" w:cs="Times New Roman"/>
          <w:i/>
          <w:lang w:val="sr-Latn-RS"/>
        </w:rPr>
        <w:t>in silico</w:t>
      </w:r>
      <w:r w:rsidRPr="00C9027C">
        <w:rPr>
          <w:rFonts w:ascii="Times New Roman" w:eastAsia="Times New Roman" w:hAnsi="Times New Roman" w:cs="Times New Roman"/>
          <w:lang w:val="sr-Latn-RS"/>
        </w:rPr>
        <w:t xml:space="preserve"> metoda za funkcionalnu anotaciju proteina. Kompjutersko određivanje funcije proteina  je jeftin i brz način za dobijanje velikog broja podataka koji</w:t>
      </w:r>
      <w:r w:rsidR="005B014D" w:rsidRPr="00C9027C">
        <w:rPr>
          <w:rFonts w:ascii="Times New Roman" w:eastAsia="Times New Roman" w:hAnsi="Times New Roman" w:cs="Times New Roman"/>
          <w:lang w:val="sr-Latn-RS"/>
        </w:rPr>
        <w:t xml:space="preserve"> se</w:t>
      </w:r>
      <w:r w:rsidRPr="00C9027C">
        <w:rPr>
          <w:rFonts w:ascii="Times New Roman" w:eastAsia="Times New Roman" w:hAnsi="Times New Roman" w:cs="Times New Roman"/>
          <w:lang w:val="sr-Latn-RS"/>
        </w:rPr>
        <w:t xml:space="preserve"> mogu koristiti kao smernice za dalja istraživanja. Veliki izazov u nauci danas takođe predstavlja i određivanje mitohondrijalnog proteoma, što bi znatno unapredilo trenutna saznanja o mitohondrijalnim i drugim bolestima. Kompjuterska funkcionalna anot</w:t>
      </w:r>
      <w:r w:rsidR="005B014D" w:rsidRPr="00C9027C">
        <w:rPr>
          <w:rFonts w:ascii="Times New Roman" w:eastAsia="Times New Roman" w:hAnsi="Times New Roman" w:cs="Times New Roman"/>
          <w:lang w:val="sr-Latn-RS"/>
        </w:rPr>
        <w:t>a</w:t>
      </w:r>
      <w:r w:rsidRPr="00C9027C">
        <w:rPr>
          <w:rFonts w:ascii="Times New Roman" w:eastAsia="Times New Roman" w:hAnsi="Times New Roman" w:cs="Times New Roman"/>
          <w:lang w:val="sr-Latn-RS"/>
        </w:rPr>
        <w:t>cija ima veliki udeo</w:t>
      </w:r>
      <w:r w:rsidR="005B014D" w:rsidRPr="00C9027C">
        <w:rPr>
          <w:rFonts w:ascii="Times New Roman" w:eastAsia="Times New Roman" w:hAnsi="Times New Roman" w:cs="Times New Roman"/>
          <w:lang w:val="sr-Latn-RS"/>
        </w:rPr>
        <w:t xml:space="preserve"> u</w:t>
      </w:r>
      <w:r w:rsidRPr="00C9027C">
        <w:rPr>
          <w:rFonts w:ascii="Times New Roman" w:eastAsia="Times New Roman" w:hAnsi="Times New Roman" w:cs="Times New Roman"/>
          <w:lang w:val="sr-Latn-RS"/>
        </w:rPr>
        <w:t xml:space="preserve"> rešavanju ovog problema. U ovom radu poređena je uspešnost predikcije ćelijske lokalizacije u mitohondrijama dva alata koja se zasnivaju na suštinski različitim metodama. Alati koji su poređeni bili su PANNZER, zasnovan na analizi homologih proteina, i FRENKI, zasnovan na metodi analize informacionog spektra (ISM). Referentni set mitohondrijalnih proteina sastavljen je uz pomoć IMPI liste gena koji kodiraju mitohondrijalne proteine. </w:t>
      </w:r>
      <w:r w:rsidR="005B014D" w:rsidRPr="00C9027C">
        <w:rPr>
          <w:rFonts w:ascii="Times New Roman" w:eastAsia="Times New Roman" w:hAnsi="Times New Roman" w:cs="Times New Roman"/>
          <w:lang w:val="sr-Latn-RS"/>
        </w:rPr>
        <w:t xml:space="preserve">Kao mera za evaluaciju perfomansi predikcionih alata korišćena je </w:t>
      </w:r>
      <w:r w:rsidRPr="00C9027C">
        <w:rPr>
          <w:rFonts w:ascii="Times New Roman" w:eastAsia="Times New Roman" w:hAnsi="Times New Roman" w:cs="Times New Roman"/>
          <w:lang w:val="sr-Latn-RS"/>
        </w:rPr>
        <w:t xml:space="preserve">F mera, </w:t>
      </w:r>
      <w:r w:rsidR="005B014D" w:rsidRPr="00C9027C">
        <w:rPr>
          <w:rFonts w:ascii="Times New Roman" w:eastAsia="Times New Roman" w:hAnsi="Times New Roman" w:cs="Times New Roman"/>
          <w:lang w:val="sr-Latn-RS"/>
        </w:rPr>
        <w:t>koja zavisi</w:t>
      </w:r>
      <w:r w:rsidRPr="00C9027C">
        <w:rPr>
          <w:rFonts w:ascii="Times New Roman" w:eastAsia="Times New Roman" w:hAnsi="Times New Roman" w:cs="Times New Roman"/>
          <w:lang w:val="sr-Latn-RS"/>
        </w:rPr>
        <w:t xml:space="preserve"> od broja tačnih i netačnih predikcija. Pokazano je da je F mera PANNZER-a viša od F mere FRENKI-ja, za šta je verovatno zaslužno kombinovanje više ulaznih infomracija vezanih za upitnu sekvencu, kao i primena mašinskog učenja pri prioritizovanju tih informacija koja je korišćena pri pravljenju PANZZER algoritma. Slični rezultati dobijeni su i u CAFA2 izazovu, gde je poređeno više desetina različitih alata za funkcionalnu anotaciju. Niža F mera FRENKI-ja može služiti kao smernica za dalje modifikacije ovog alata, a neki od predloga su smanjenje cut-off vrednosti u enričment fazi rada alata, ili zadržavanje na opštijim terminima koji imaju manju preciznost ali daju veću pouzdanost alata. Takođe su ispitana i preklapanja između predikcija oba alata, i interesanto je primetiti da se kako tačne tako i pogrešne predikcije veoma malo preklapaju. Ovo govori o</w:t>
      </w:r>
      <w:r w:rsidR="005B014D" w:rsidRPr="00C9027C">
        <w:rPr>
          <w:rFonts w:ascii="Times New Roman" w:eastAsia="Times New Roman" w:hAnsi="Times New Roman" w:cs="Times New Roman"/>
          <w:lang w:val="sr-Latn-RS"/>
        </w:rPr>
        <w:t xml:space="preserve"> komplementarnosti ova dva alata i njihovoj</w:t>
      </w:r>
      <w:r w:rsidRPr="00C9027C">
        <w:rPr>
          <w:rFonts w:ascii="Times New Roman" w:eastAsia="Times New Roman" w:hAnsi="Times New Roman" w:cs="Times New Roman"/>
          <w:lang w:val="sr-Latn-RS"/>
        </w:rPr>
        <w:t xml:space="preserve"> mogućoj integraciji</w:t>
      </w:r>
      <w:r w:rsidR="005B014D" w:rsidRPr="00C9027C">
        <w:rPr>
          <w:rFonts w:ascii="Times New Roman" w:eastAsia="Times New Roman" w:hAnsi="Times New Roman" w:cs="Times New Roman"/>
          <w:lang w:val="sr-Latn-RS"/>
        </w:rPr>
        <w:t>,</w:t>
      </w:r>
      <w:r w:rsidRPr="00C9027C">
        <w:rPr>
          <w:rFonts w:ascii="Times New Roman" w:eastAsia="Times New Roman" w:hAnsi="Times New Roman" w:cs="Times New Roman"/>
          <w:lang w:val="sr-Latn-RS"/>
        </w:rPr>
        <w:t xml:space="preserve"> uz određene adaptacije i izmene. Dalja istraživanja koja bi se nastavila na ovaj rad mogla bi da obuhvataju detaljnije analize svake od grupa proteina koji se nalaze u skupovima tačnih i pogrešnih predikcija ova dva alata, u cilju davanja smernica za njihovo dalje unapređivanje. Takođe, uključivanje drugih alata iz CAFA izazova bi dalje razjasnilo probleme i potrebe određivanja mitohondrijalnog proteoma. Kompjuterska funkcionalna anotacija je relativno novo polje u biološkim naukama, ali </w:t>
      </w:r>
      <w:r w:rsidR="005B014D" w:rsidRPr="00C9027C">
        <w:rPr>
          <w:rFonts w:ascii="Times New Roman" w:eastAsia="Times New Roman" w:hAnsi="Times New Roman" w:cs="Times New Roman"/>
          <w:lang w:val="sr-Latn-RS"/>
        </w:rPr>
        <w:t xml:space="preserve">ono </w:t>
      </w:r>
      <w:r w:rsidRPr="00C9027C">
        <w:rPr>
          <w:rFonts w:ascii="Times New Roman" w:eastAsia="Times New Roman" w:hAnsi="Times New Roman" w:cs="Times New Roman"/>
          <w:lang w:val="sr-Latn-RS"/>
        </w:rPr>
        <w:t>pokazuje velik</w:t>
      </w:r>
      <w:r w:rsidR="005B014D" w:rsidRPr="00C9027C">
        <w:rPr>
          <w:rFonts w:ascii="Times New Roman" w:eastAsia="Times New Roman" w:hAnsi="Times New Roman" w:cs="Times New Roman"/>
          <w:lang w:val="sr-Latn-RS"/>
        </w:rPr>
        <w:t>i</w:t>
      </w:r>
      <w:r w:rsidRPr="00C9027C">
        <w:rPr>
          <w:rFonts w:ascii="Times New Roman" w:eastAsia="Times New Roman" w:hAnsi="Times New Roman" w:cs="Times New Roman"/>
          <w:lang w:val="sr-Latn-RS"/>
        </w:rPr>
        <w:t xml:space="preserve"> potencijal. Veći broj uže specijalizovanih istraživanja kao što je ovo, ali i velikih projekata kao što je CAFA, doprineli bi daljem razvoju i unapređenju ovog polja. </w:t>
      </w:r>
    </w:p>
    <w:p w14:paraId="44D4B523" w14:textId="77777777" w:rsidR="006F1A5A" w:rsidRPr="00C9027C" w:rsidRDefault="006F1A5A">
      <w:pPr>
        <w:contextualSpacing w:val="0"/>
        <w:jc w:val="both"/>
        <w:rPr>
          <w:rFonts w:ascii="Times New Roman" w:eastAsia="Times New Roman" w:hAnsi="Times New Roman" w:cs="Times New Roman"/>
          <w:lang w:val="sr-Latn-RS"/>
        </w:rPr>
      </w:pPr>
    </w:p>
    <w:p w14:paraId="2F35DBF4" w14:textId="77777777" w:rsidR="006F1A5A" w:rsidRPr="00C9027C" w:rsidRDefault="009954BE">
      <w:pPr>
        <w:contextualSpacing w:val="0"/>
        <w:jc w:val="both"/>
        <w:rPr>
          <w:rFonts w:ascii="Times New Roman" w:eastAsia="Times New Roman" w:hAnsi="Times New Roman" w:cs="Times New Roman"/>
          <w:lang w:val="sr-Latn-RS"/>
        </w:rPr>
      </w:pPr>
      <w:r w:rsidRPr="00C9027C">
        <w:rPr>
          <w:lang w:val="sr-Latn-RS"/>
        </w:rPr>
        <w:br w:type="page"/>
      </w:r>
    </w:p>
    <w:p w14:paraId="4043EA1F" w14:textId="77777777" w:rsidR="006F1A5A" w:rsidRPr="00C9027C" w:rsidRDefault="009954BE">
      <w:pPr>
        <w:contextualSpacing w:val="0"/>
        <w:rPr>
          <w:rFonts w:ascii="Times New Roman" w:eastAsia="Times New Roman" w:hAnsi="Times New Roman" w:cs="Times New Roman"/>
          <w:lang w:val="sr-Latn-RS"/>
        </w:rPr>
      </w:pPr>
      <w:r w:rsidRPr="00C9027C">
        <w:rPr>
          <w:rFonts w:ascii="Times New Roman" w:eastAsia="Times New Roman" w:hAnsi="Times New Roman" w:cs="Times New Roman"/>
          <w:lang w:val="sr-Latn-RS"/>
        </w:rPr>
        <w:lastRenderedPageBreak/>
        <w:t>LITERATURA</w:t>
      </w:r>
    </w:p>
    <w:p w14:paraId="08796FDF" w14:textId="77777777" w:rsidR="006F1A5A" w:rsidRPr="00C9027C" w:rsidRDefault="006F1A5A">
      <w:pPr>
        <w:contextualSpacing w:val="0"/>
        <w:jc w:val="both"/>
        <w:rPr>
          <w:rFonts w:ascii="Times New Roman" w:eastAsia="Times New Roman" w:hAnsi="Times New Roman" w:cs="Times New Roman"/>
          <w:lang w:val="sr-Latn-RS"/>
        </w:rPr>
      </w:pPr>
    </w:p>
    <w:p w14:paraId="35C571DD"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Anderson, Sharon, et al. "Sequence and organization of the human mitochondrial genome." </w:t>
      </w:r>
      <w:r w:rsidRPr="00C9027C">
        <w:rPr>
          <w:rFonts w:ascii="Times New Roman" w:eastAsia="Times New Roman" w:hAnsi="Times New Roman" w:cs="Times New Roman"/>
          <w:i/>
          <w:color w:val="222222"/>
          <w:highlight w:val="white"/>
          <w:lang w:val="sr-Latn-RS"/>
        </w:rPr>
        <w:t>Nature</w:t>
      </w:r>
      <w:r w:rsidRPr="00C9027C">
        <w:rPr>
          <w:rFonts w:ascii="Times New Roman" w:eastAsia="Times New Roman" w:hAnsi="Times New Roman" w:cs="Times New Roman"/>
          <w:color w:val="222222"/>
          <w:highlight w:val="white"/>
          <w:lang w:val="sr-Latn-RS"/>
        </w:rPr>
        <w:t xml:space="preserve"> 290.5806 (1981): 457.</w:t>
      </w:r>
    </w:p>
    <w:p w14:paraId="72ADF96F" w14:textId="01147A3B"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Ashburner, Michael, et al. "Gene Ontology: tool for the unification of biology." Nature genetics 25.1 (2000): 25.</w:t>
      </w:r>
    </w:p>
    <w:p w14:paraId="09A1D7BE" w14:textId="1760EE0F" w:rsidR="00714663" w:rsidRPr="00C9027C" w:rsidRDefault="00714663"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Calvo, S. E., Clauser, K. R., &amp; Mootha, V. K. (2015). MitoCarta2. 0: an updated inventory of mammalian mitochondrial proteins. </w:t>
      </w:r>
      <w:r w:rsidRPr="00C9027C">
        <w:rPr>
          <w:rFonts w:ascii="Times New Roman" w:eastAsia="Times New Roman" w:hAnsi="Times New Roman" w:cs="Times New Roman"/>
          <w:i/>
          <w:iCs/>
          <w:color w:val="222222"/>
          <w:highlight w:val="white"/>
          <w:lang w:val="sr-Latn-RS"/>
        </w:rPr>
        <w:t>Nucleic acids research</w:t>
      </w:r>
      <w:r w:rsidRPr="00C9027C">
        <w:rPr>
          <w:rFonts w:ascii="Times New Roman" w:eastAsia="Times New Roman" w:hAnsi="Times New Roman" w:cs="Times New Roman"/>
          <w:color w:val="222222"/>
          <w:highlight w:val="white"/>
          <w:lang w:val="sr-Latn-RS"/>
        </w:rPr>
        <w:t>, </w:t>
      </w:r>
      <w:r w:rsidRPr="00C9027C">
        <w:rPr>
          <w:rFonts w:ascii="Times New Roman" w:eastAsia="Times New Roman" w:hAnsi="Times New Roman" w:cs="Times New Roman"/>
          <w:i/>
          <w:iCs/>
          <w:color w:val="222222"/>
          <w:highlight w:val="white"/>
          <w:lang w:val="sr-Latn-RS"/>
        </w:rPr>
        <w:t>44</w:t>
      </w:r>
      <w:r w:rsidRPr="00C9027C">
        <w:rPr>
          <w:rFonts w:ascii="Times New Roman" w:eastAsia="Times New Roman" w:hAnsi="Times New Roman" w:cs="Times New Roman"/>
          <w:color w:val="222222"/>
          <w:highlight w:val="white"/>
          <w:lang w:val="sr-Latn-RS"/>
        </w:rPr>
        <w:t>(D1), D1251-D1257.</w:t>
      </w:r>
    </w:p>
    <w:p w14:paraId="17470279"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Claros, Manuel G., and Pierre Vincens. "Computational method to predict mitochondrially imported proteins and their targeting sequences." </w:t>
      </w:r>
      <w:r w:rsidRPr="00C9027C">
        <w:rPr>
          <w:rFonts w:ascii="Times New Roman" w:eastAsia="Times New Roman" w:hAnsi="Times New Roman" w:cs="Times New Roman"/>
          <w:i/>
          <w:color w:val="222222"/>
          <w:highlight w:val="white"/>
          <w:lang w:val="sr-Latn-RS"/>
        </w:rPr>
        <w:t>European Journal of Biochemistry</w:t>
      </w:r>
      <w:r w:rsidRPr="00C9027C">
        <w:rPr>
          <w:rFonts w:ascii="Times New Roman" w:eastAsia="Times New Roman" w:hAnsi="Times New Roman" w:cs="Times New Roman"/>
          <w:color w:val="222222"/>
          <w:highlight w:val="white"/>
          <w:lang w:val="sr-Latn-RS"/>
        </w:rPr>
        <w:t xml:space="preserve"> 241.3 (1996): 779-786.</w:t>
      </w:r>
    </w:p>
    <w:p w14:paraId="1A36AC35"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Conesa, Ana, et al. "Blast2GO: a universal tool for annotation, visualization and analysis in functional genomics research." </w:t>
      </w:r>
      <w:r w:rsidRPr="00C9027C">
        <w:rPr>
          <w:rFonts w:ascii="Times New Roman" w:eastAsia="Times New Roman" w:hAnsi="Times New Roman" w:cs="Times New Roman"/>
          <w:i/>
          <w:color w:val="222222"/>
          <w:highlight w:val="white"/>
          <w:lang w:val="sr-Latn-RS"/>
        </w:rPr>
        <w:t>Bioinformatics</w:t>
      </w:r>
      <w:r w:rsidRPr="00C9027C">
        <w:rPr>
          <w:rFonts w:ascii="Times New Roman" w:eastAsia="Times New Roman" w:hAnsi="Times New Roman" w:cs="Times New Roman"/>
          <w:color w:val="222222"/>
          <w:highlight w:val="white"/>
          <w:lang w:val="sr-Latn-RS"/>
        </w:rPr>
        <w:t xml:space="preserve"> 21.18 (2005): 3674-3676.</w:t>
      </w:r>
    </w:p>
    <w:p w14:paraId="3E793556"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Davidović R, Gemović B, Veljković N, Perović V. 2018. DiNGO: stand-alone application for GO and HPO term enrichment. Belgrade BioInformatics  Conference 2018 (BelBi 2018), Belgrade, Serbia, June 18-22 2018. In: Biologia Serbica, 2018, 40(1): 70.</w:t>
      </w:r>
    </w:p>
    <w:p w14:paraId="4AFFF40A"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Falda, Marco, et al. "Argot2: a large scale function prediction tool relying on semantic similarity of weighted Gene Ontology terms." </w:t>
      </w:r>
      <w:r w:rsidRPr="00C9027C">
        <w:rPr>
          <w:rFonts w:ascii="Times New Roman" w:eastAsia="Times New Roman" w:hAnsi="Times New Roman" w:cs="Times New Roman"/>
          <w:i/>
          <w:color w:val="222222"/>
          <w:highlight w:val="white"/>
          <w:lang w:val="sr-Latn-RS"/>
        </w:rPr>
        <w:t>BMC bioinformatics</w:t>
      </w:r>
      <w:r w:rsidRPr="00C9027C">
        <w:rPr>
          <w:rFonts w:ascii="Times New Roman" w:eastAsia="Times New Roman" w:hAnsi="Times New Roman" w:cs="Times New Roman"/>
          <w:color w:val="222222"/>
          <w:highlight w:val="white"/>
          <w:lang w:val="sr-Latn-RS"/>
        </w:rPr>
        <w:t xml:space="preserve"> 13.4 (2012): S14.</w:t>
      </w:r>
    </w:p>
    <w:p w14:paraId="58420EA1"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Fitch, Walter M. "Homology: a personal view on some of the problems." </w:t>
      </w:r>
      <w:r w:rsidRPr="00C9027C">
        <w:rPr>
          <w:rFonts w:ascii="Times New Roman" w:eastAsia="Times New Roman" w:hAnsi="Times New Roman" w:cs="Times New Roman"/>
          <w:i/>
          <w:color w:val="222222"/>
          <w:highlight w:val="white"/>
          <w:lang w:val="sr-Latn-RS"/>
        </w:rPr>
        <w:t>Trends in genetics</w:t>
      </w:r>
      <w:r w:rsidRPr="00C9027C">
        <w:rPr>
          <w:rFonts w:ascii="Times New Roman" w:eastAsia="Times New Roman" w:hAnsi="Times New Roman" w:cs="Times New Roman"/>
          <w:color w:val="222222"/>
          <w:highlight w:val="white"/>
          <w:lang w:val="sr-Latn-RS"/>
        </w:rPr>
        <w:t xml:space="preserve"> 16.5 (2000): 227-231.</w:t>
      </w:r>
    </w:p>
    <w:p w14:paraId="79381F03" w14:textId="42BC28EC" w:rsidR="006F1A5A"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Gemović B, Davidović R, Šumonja N, Veljković N, Perović V. 2017.  Contribution of features based on sequence, predicted PPIs and GO similarities to the prediction of gene-HPO associations. ISMB/ECCB 2017, Prague, Czech Republic, July 21-25, 2017.</w:t>
      </w:r>
    </w:p>
    <w:p w14:paraId="477AC86A" w14:textId="34E49A17" w:rsidR="0090288A" w:rsidRPr="00C9027C" w:rsidRDefault="0090288A" w:rsidP="00FE5A00">
      <w:pPr>
        <w:spacing w:before="200"/>
        <w:contextualSpacing w:val="0"/>
        <w:jc w:val="both"/>
        <w:rPr>
          <w:rFonts w:ascii="Times New Roman" w:eastAsia="Times New Roman" w:hAnsi="Times New Roman" w:cs="Times New Roman"/>
          <w:color w:val="222222"/>
          <w:highlight w:val="white"/>
          <w:lang w:val="sr-Latn-RS"/>
        </w:rPr>
      </w:pPr>
      <w:r w:rsidRPr="0090288A">
        <w:rPr>
          <w:rFonts w:ascii="Times New Roman" w:eastAsia="Times New Roman" w:hAnsi="Times New Roman" w:cs="Times New Roman"/>
          <w:color w:val="222222"/>
          <w:highlight w:val="white"/>
        </w:rPr>
        <w:t>Gong, Q., Ning, W., &amp; Tian, W. (2016). GoFDR: a sequence alignment based method for predicting protein functions. </w:t>
      </w:r>
      <w:r w:rsidRPr="0090288A">
        <w:rPr>
          <w:rFonts w:ascii="Times New Roman" w:eastAsia="Times New Roman" w:hAnsi="Times New Roman" w:cs="Times New Roman"/>
          <w:i/>
          <w:iCs/>
          <w:color w:val="222222"/>
          <w:highlight w:val="white"/>
        </w:rPr>
        <w:t>Methods</w:t>
      </w:r>
      <w:r w:rsidRPr="0090288A">
        <w:rPr>
          <w:rFonts w:ascii="Times New Roman" w:eastAsia="Times New Roman" w:hAnsi="Times New Roman" w:cs="Times New Roman"/>
          <w:color w:val="222222"/>
          <w:highlight w:val="white"/>
        </w:rPr>
        <w:t>, </w:t>
      </w:r>
      <w:r w:rsidRPr="0090288A">
        <w:rPr>
          <w:rFonts w:ascii="Times New Roman" w:eastAsia="Times New Roman" w:hAnsi="Times New Roman" w:cs="Times New Roman"/>
          <w:i/>
          <w:iCs/>
          <w:color w:val="222222"/>
          <w:highlight w:val="white"/>
        </w:rPr>
        <w:t>93</w:t>
      </w:r>
      <w:r w:rsidRPr="0090288A">
        <w:rPr>
          <w:rFonts w:ascii="Times New Roman" w:eastAsia="Times New Roman" w:hAnsi="Times New Roman" w:cs="Times New Roman"/>
          <w:color w:val="222222"/>
          <w:highlight w:val="white"/>
        </w:rPr>
        <w:t>, 3-14.</w:t>
      </w:r>
    </w:p>
    <w:p w14:paraId="790A9ED6"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Jiang, Yuxiang, et al. "An expanded evaluation of protein function prediction methods shows an improvement in accuracy." </w:t>
      </w:r>
      <w:r w:rsidRPr="00C9027C">
        <w:rPr>
          <w:rFonts w:ascii="Times New Roman" w:eastAsia="Times New Roman" w:hAnsi="Times New Roman" w:cs="Times New Roman"/>
          <w:i/>
          <w:color w:val="222222"/>
          <w:highlight w:val="white"/>
          <w:lang w:val="sr-Latn-RS"/>
        </w:rPr>
        <w:t>Genome biology</w:t>
      </w:r>
      <w:r w:rsidRPr="00C9027C">
        <w:rPr>
          <w:rFonts w:ascii="Times New Roman" w:eastAsia="Times New Roman" w:hAnsi="Times New Roman" w:cs="Times New Roman"/>
          <w:color w:val="222222"/>
          <w:highlight w:val="white"/>
          <w:lang w:val="sr-Latn-RS"/>
        </w:rPr>
        <w:t xml:space="preserve"> 17.1 (2016): 184.</w:t>
      </w:r>
    </w:p>
    <w:p w14:paraId="277C758C"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Koskinen, Patrik, et al. "PANNZER: high-throughput functional annotation of uncharacterized proteins in an error-prone environment." </w:t>
      </w:r>
      <w:r w:rsidRPr="00C9027C">
        <w:rPr>
          <w:rFonts w:ascii="Times New Roman" w:eastAsia="Times New Roman" w:hAnsi="Times New Roman" w:cs="Times New Roman"/>
          <w:i/>
          <w:color w:val="222222"/>
          <w:highlight w:val="white"/>
          <w:lang w:val="sr-Latn-RS"/>
        </w:rPr>
        <w:t>Bioinformatics</w:t>
      </w:r>
      <w:r w:rsidRPr="00C9027C">
        <w:rPr>
          <w:rFonts w:ascii="Times New Roman" w:eastAsia="Times New Roman" w:hAnsi="Times New Roman" w:cs="Times New Roman"/>
          <w:color w:val="222222"/>
          <w:highlight w:val="white"/>
          <w:lang w:val="sr-Latn-RS"/>
        </w:rPr>
        <w:t xml:space="preserve"> 31.10 (2015): 1544-1552.</w:t>
      </w:r>
    </w:p>
    <w:p w14:paraId="6CB654CC"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Lee, David, Oliver Redfern, and Christine Orengo. "Predicting protein function from sequence and structure." </w:t>
      </w:r>
      <w:r w:rsidRPr="00C9027C">
        <w:rPr>
          <w:rFonts w:ascii="Times New Roman" w:eastAsia="Times New Roman" w:hAnsi="Times New Roman" w:cs="Times New Roman"/>
          <w:i/>
          <w:color w:val="222222"/>
          <w:highlight w:val="white"/>
          <w:lang w:val="sr-Latn-RS"/>
        </w:rPr>
        <w:t>Nature Reviews Molecular Cell Biology</w:t>
      </w:r>
      <w:r w:rsidRPr="00C9027C">
        <w:rPr>
          <w:rFonts w:ascii="Times New Roman" w:eastAsia="Times New Roman" w:hAnsi="Times New Roman" w:cs="Times New Roman"/>
          <w:color w:val="222222"/>
          <w:highlight w:val="white"/>
          <w:lang w:val="sr-Latn-RS"/>
        </w:rPr>
        <w:t xml:space="preserve"> 8.12 (2007): 995.</w:t>
      </w:r>
    </w:p>
    <w:p w14:paraId="29E00741"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Loewenstein, Yaniv, et al. "Protein function annotation by homology-based inference." </w:t>
      </w:r>
      <w:r w:rsidRPr="00C9027C">
        <w:rPr>
          <w:rFonts w:ascii="Times New Roman" w:eastAsia="Times New Roman" w:hAnsi="Times New Roman" w:cs="Times New Roman"/>
          <w:i/>
          <w:color w:val="222222"/>
          <w:highlight w:val="white"/>
          <w:lang w:val="sr-Latn-RS"/>
        </w:rPr>
        <w:t>Genome biology</w:t>
      </w:r>
      <w:r w:rsidRPr="00C9027C">
        <w:rPr>
          <w:rFonts w:ascii="Times New Roman" w:eastAsia="Times New Roman" w:hAnsi="Times New Roman" w:cs="Times New Roman"/>
          <w:color w:val="222222"/>
          <w:highlight w:val="white"/>
          <w:lang w:val="sr-Latn-RS"/>
        </w:rPr>
        <w:t xml:space="preserve"> 10.2 (2009): 207.</w:t>
      </w:r>
    </w:p>
    <w:p w14:paraId="128306E2"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Mukherjee, Supratim, et al. "Genomes OnLine Database (GOLD) v. 6: data updates and feature enhancements." </w:t>
      </w:r>
      <w:r w:rsidRPr="00C9027C">
        <w:rPr>
          <w:rFonts w:ascii="Times New Roman" w:eastAsia="Times New Roman" w:hAnsi="Times New Roman" w:cs="Times New Roman"/>
          <w:i/>
          <w:color w:val="222222"/>
          <w:highlight w:val="white"/>
          <w:lang w:val="sr-Latn-RS"/>
        </w:rPr>
        <w:t>Nucleic acids research</w:t>
      </w:r>
      <w:r w:rsidRPr="00C9027C">
        <w:rPr>
          <w:rFonts w:ascii="Times New Roman" w:eastAsia="Times New Roman" w:hAnsi="Times New Roman" w:cs="Times New Roman"/>
          <w:color w:val="222222"/>
          <w:highlight w:val="white"/>
          <w:lang w:val="sr-Latn-RS"/>
        </w:rPr>
        <w:t xml:space="preserve"> (2016): gkw992.</w:t>
      </w:r>
    </w:p>
    <w:p w14:paraId="47ABBD67"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lastRenderedPageBreak/>
        <w:t xml:space="preserve">Pagliarini, David J., et al. "A mitochondrial protein compendium elucidates complex I disease biology." </w:t>
      </w:r>
      <w:r w:rsidRPr="00C9027C">
        <w:rPr>
          <w:rFonts w:ascii="Times New Roman" w:eastAsia="Times New Roman" w:hAnsi="Times New Roman" w:cs="Times New Roman"/>
          <w:i/>
          <w:color w:val="222222"/>
          <w:highlight w:val="white"/>
          <w:lang w:val="sr-Latn-RS"/>
        </w:rPr>
        <w:t>Cell</w:t>
      </w:r>
      <w:r w:rsidRPr="00C9027C">
        <w:rPr>
          <w:rFonts w:ascii="Times New Roman" w:eastAsia="Times New Roman" w:hAnsi="Times New Roman" w:cs="Times New Roman"/>
          <w:color w:val="222222"/>
          <w:highlight w:val="white"/>
          <w:lang w:val="sr-Latn-RS"/>
        </w:rPr>
        <w:t xml:space="preserve"> 134.1 (2008): 112-123.</w:t>
      </w:r>
    </w:p>
    <w:p w14:paraId="228E0631"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Pommier, Yves, et al. "Roles of eukaryotic topoisomerases in transcription, replication and genomic stability." </w:t>
      </w:r>
      <w:r w:rsidRPr="00C9027C">
        <w:rPr>
          <w:rFonts w:ascii="Times New Roman" w:eastAsia="Times New Roman" w:hAnsi="Times New Roman" w:cs="Times New Roman"/>
          <w:i/>
          <w:color w:val="222222"/>
          <w:highlight w:val="white"/>
          <w:lang w:val="sr-Latn-RS"/>
        </w:rPr>
        <w:t>Nature Reviews Molecular Cell Biology</w:t>
      </w:r>
      <w:r w:rsidRPr="00C9027C">
        <w:rPr>
          <w:rFonts w:ascii="Times New Roman" w:eastAsia="Times New Roman" w:hAnsi="Times New Roman" w:cs="Times New Roman"/>
          <w:color w:val="222222"/>
          <w:highlight w:val="white"/>
          <w:lang w:val="sr-Latn-RS"/>
        </w:rPr>
        <w:t xml:space="preserve"> 17.11 (2016): 703.</w:t>
      </w:r>
    </w:p>
    <w:p w14:paraId="3D903D40"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Radivojac, Predrag, et al. "A large-scale evaluation of computational protein function prediction." </w:t>
      </w:r>
      <w:r w:rsidRPr="00C9027C">
        <w:rPr>
          <w:rFonts w:ascii="Times New Roman" w:eastAsia="Times New Roman" w:hAnsi="Times New Roman" w:cs="Times New Roman"/>
          <w:i/>
          <w:color w:val="222222"/>
          <w:highlight w:val="white"/>
          <w:lang w:val="sr-Latn-RS"/>
        </w:rPr>
        <w:t>Nature methods</w:t>
      </w:r>
      <w:r w:rsidRPr="00C9027C">
        <w:rPr>
          <w:rFonts w:ascii="Times New Roman" w:eastAsia="Times New Roman" w:hAnsi="Times New Roman" w:cs="Times New Roman"/>
          <w:color w:val="222222"/>
          <w:highlight w:val="white"/>
          <w:lang w:val="sr-Latn-RS"/>
        </w:rPr>
        <w:t>10.3 (2013): 221.</w:t>
      </w:r>
    </w:p>
    <w:p w14:paraId="618A839C"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Radivojac, Predrag, et al. "A large-scale evaluation of computational protein function prediction." </w:t>
      </w:r>
      <w:r w:rsidRPr="00C9027C">
        <w:rPr>
          <w:rFonts w:ascii="Times New Roman" w:eastAsia="Times New Roman" w:hAnsi="Times New Roman" w:cs="Times New Roman"/>
          <w:i/>
          <w:color w:val="222222"/>
          <w:highlight w:val="white"/>
          <w:lang w:val="sr-Latn-RS"/>
        </w:rPr>
        <w:t>Nature methods</w:t>
      </w:r>
      <w:r w:rsidRPr="00C9027C">
        <w:rPr>
          <w:rFonts w:ascii="Times New Roman" w:eastAsia="Times New Roman" w:hAnsi="Times New Roman" w:cs="Times New Roman"/>
          <w:color w:val="222222"/>
          <w:highlight w:val="white"/>
          <w:lang w:val="sr-Latn-RS"/>
        </w:rPr>
        <w:t>10.3 (2013): 221.</w:t>
      </w:r>
    </w:p>
    <w:p w14:paraId="19E7DCD4"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R Development Core Team (2008). R: A language and environment for statistical computing. R Foundation for Statistical Computing, Vienna, Austria. ISBN 3-900051-07-0, URL</w:t>
      </w:r>
      <w:hyperlink r:id="rId20">
        <w:r w:rsidRPr="00C9027C">
          <w:rPr>
            <w:rFonts w:ascii="Times New Roman" w:eastAsia="Times New Roman" w:hAnsi="Times New Roman" w:cs="Times New Roman"/>
            <w:color w:val="222222"/>
            <w:highlight w:val="white"/>
            <w:lang w:val="sr-Latn-RS"/>
          </w:rPr>
          <w:t xml:space="preserve"> </w:t>
        </w:r>
      </w:hyperlink>
      <w:hyperlink r:id="rId21">
        <w:r w:rsidRPr="00C9027C">
          <w:rPr>
            <w:rFonts w:ascii="Times New Roman" w:eastAsia="Times New Roman" w:hAnsi="Times New Roman" w:cs="Times New Roman"/>
            <w:color w:val="1155CC"/>
            <w:highlight w:val="white"/>
            <w:u w:val="single"/>
            <w:lang w:val="sr-Latn-RS"/>
          </w:rPr>
          <w:t>http://www.R-project.org.</w:t>
        </w:r>
      </w:hyperlink>
    </w:p>
    <w:p w14:paraId="6F0F6CBB"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RStudio Team (2015). RStudio: Integrated Development for R. RStudio, Inc., Boston, MA URL </w:t>
      </w:r>
      <w:hyperlink r:id="rId22">
        <w:r w:rsidRPr="00C9027C">
          <w:rPr>
            <w:rFonts w:ascii="Times New Roman" w:eastAsia="Times New Roman" w:hAnsi="Times New Roman" w:cs="Times New Roman"/>
            <w:color w:val="1155CC"/>
            <w:highlight w:val="white"/>
            <w:u w:val="single"/>
            <w:lang w:val="sr-Latn-RS"/>
          </w:rPr>
          <w:t>http://www.rstudio.com/</w:t>
        </w:r>
      </w:hyperlink>
      <w:r w:rsidRPr="00C9027C">
        <w:rPr>
          <w:rFonts w:ascii="Times New Roman" w:eastAsia="Times New Roman" w:hAnsi="Times New Roman" w:cs="Times New Roman"/>
          <w:color w:val="222222"/>
          <w:highlight w:val="white"/>
          <w:lang w:val="sr-Latn-RS"/>
        </w:rPr>
        <w:t>.</w:t>
      </w:r>
    </w:p>
    <w:p w14:paraId="3DCB3938"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Schnoes, Alexandra M., et al. "Biases in the experimental annotations of protein function and their effect on our understanding of protein function space." </w:t>
      </w:r>
      <w:r w:rsidRPr="00C9027C">
        <w:rPr>
          <w:rFonts w:ascii="Times New Roman" w:eastAsia="Times New Roman" w:hAnsi="Times New Roman" w:cs="Times New Roman"/>
          <w:i/>
          <w:color w:val="222222"/>
          <w:highlight w:val="white"/>
          <w:lang w:val="sr-Latn-RS"/>
        </w:rPr>
        <w:t>PLoS computational biology</w:t>
      </w:r>
      <w:r w:rsidRPr="00C9027C">
        <w:rPr>
          <w:rFonts w:ascii="Times New Roman" w:eastAsia="Times New Roman" w:hAnsi="Times New Roman" w:cs="Times New Roman"/>
          <w:color w:val="222222"/>
          <w:highlight w:val="white"/>
          <w:lang w:val="sr-Latn-RS"/>
        </w:rPr>
        <w:t xml:space="preserve"> 9.5 (2013): e1003063.</w:t>
      </w:r>
    </w:p>
    <w:p w14:paraId="385EF9C7"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Shannon, Paul, et al. "Cytoscape: a software environment for integrated models of biomolecular interaction networks." </w:t>
      </w:r>
      <w:r w:rsidRPr="00C9027C">
        <w:rPr>
          <w:rFonts w:ascii="Times New Roman" w:eastAsia="Times New Roman" w:hAnsi="Times New Roman" w:cs="Times New Roman"/>
          <w:i/>
          <w:color w:val="222222"/>
          <w:highlight w:val="white"/>
          <w:lang w:val="sr-Latn-RS"/>
        </w:rPr>
        <w:t>Genome research</w:t>
      </w:r>
      <w:r w:rsidRPr="00C9027C">
        <w:rPr>
          <w:rFonts w:ascii="Times New Roman" w:eastAsia="Times New Roman" w:hAnsi="Times New Roman" w:cs="Times New Roman"/>
          <w:color w:val="222222"/>
          <w:highlight w:val="white"/>
          <w:lang w:val="sr-Latn-RS"/>
        </w:rPr>
        <w:t xml:space="preserve"> 13.11 (2003): 2498-2504.</w:t>
      </w:r>
    </w:p>
    <w:p w14:paraId="2EA1185E" w14:textId="2B07ADC2"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Somervuo, Panu, and Liisa Holm. "SANSparallel: interactive homology search against Uniprot." </w:t>
      </w:r>
      <w:r w:rsidRPr="00C9027C">
        <w:rPr>
          <w:rFonts w:ascii="Times New Roman" w:eastAsia="Times New Roman" w:hAnsi="Times New Roman" w:cs="Times New Roman"/>
          <w:i/>
          <w:color w:val="222222"/>
          <w:highlight w:val="white"/>
          <w:lang w:val="sr-Latn-RS"/>
        </w:rPr>
        <w:t>Nucleic acids research</w:t>
      </w:r>
      <w:r w:rsidRPr="00C9027C">
        <w:rPr>
          <w:rFonts w:ascii="Times New Roman" w:eastAsia="Times New Roman" w:hAnsi="Times New Roman" w:cs="Times New Roman"/>
          <w:color w:val="222222"/>
          <w:highlight w:val="white"/>
          <w:lang w:val="sr-Latn-RS"/>
        </w:rPr>
        <w:t>43.W1 (2015): W24-W29.</w:t>
      </w:r>
    </w:p>
    <w:p w14:paraId="60A1A458" w14:textId="75D18C20" w:rsidR="00EF4176" w:rsidRPr="00C9027C" w:rsidRDefault="00EF4176" w:rsidP="00EF4176">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The UniProt Consortium, UniProt: the universal protein knowledgebase, </w:t>
      </w:r>
      <w:r w:rsidRPr="00C9027C">
        <w:rPr>
          <w:rFonts w:ascii="Times New Roman" w:eastAsia="Times New Roman" w:hAnsi="Times New Roman" w:cs="Times New Roman"/>
          <w:i/>
          <w:color w:val="222222"/>
          <w:highlight w:val="white"/>
          <w:lang w:val="sr-Latn-RS"/>
        </w:rPr>
        <w:t>Nucleic Acids Res.</w:t>
      </w:r>
      <w:r w:rsidRPr="00C9027C">
        <w:rPr>
          <w:rFonts w:ascii="Times New Roman" w:eastAsia="Times New Roman" w:hAnsi="Times New Roman" w:cs="Times New Roman"/>
          <w:color w:val="222222"/>
          <w:highlight w:val="white"/>
          <w:lang w:val="sr-Latn-RS"/>
        </w:rPr>
        <w:t xml:space="preserve"> 45: D158-D169 (2017)</w:t>
      </w:r>
    </w:p>
    <w:p w14:paraId="75309627"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Törönen, Petri, Alan Medlar, and Liisa Holm. "PANNZER2: a rapid functional annotation web server." </w:t>
      </w:r>
      <w:r w:rsidRPr="00C9027C">
        <w:rPr>
          <w:rFonts w:ascii="Times New Roman" w:eastAsia="Times New Roman" w:hAnsi="Times New Roman" w:cs="Times New Roman"/>
          <w:i/>
          <w:color w:val="222222"/>
          <w:highlight w:val="white"/>
          <w:lang w:val="sr-Latn-RS"/>
        </w:rPr>
        <w:t>Nucleic acids research</w:t>
      </w:r>
      <w:r w:rsidRPr="00C9027C">
        <w:rPr>
          <w:rFonts w:ascii="Times New Roman" w:eastAsia="Times New Roman" w:hAnsi="Times New Roman" w:cs="Times New Roman"/>
          <w:color w:val="222222"/>
          <w:highlight w:val="white"/>
          <w:lang w:val="sr-Latn-RS"/>
        </w:rPr>
        <w:t>(2018).</w:t>
      </w:r>
    </w:p>
    <w:p w14:paraId="63FD455C" w14:textId="77777777" w:rsidR="006F1A5A" w:rsidRPr="00C9027C"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Veljkovic, N., Glisic, S., Prljic, J., Perovic, V., Botta, M., &amp; Veljkovic, V. (2008). Discovery of new therapeutic targets by the informational spectrum method. </w:t>
      </w:r>
      <w:r w:rsidRPr="00C9027C">
        <w:rPr>
          <w:rFonts w:ascii="Times New Roman" w:eastAsia="Times New Roman" w:hAnsi="Times New Roman" w:cs="Times New Roman"/>
          <w:i/>
          <w:color w:val="222222"/>
          <w:highlight w:val="white"/>
          <w:lang w:val="sr-Latn-RS"/>
        </w:rPr>
        <w:t>Current Protein and Peptide Science</w:t>
      </w:r>
      <w:r w:rsidRPr="00C9027C">
        <w:rPr>
          <w:rFonts w:ascii="Times New Roman" w:eastAsia="Times New Roman" w:hAnsi="Times New Roman" w:cs="Times New Roman"/>
          <w:color w:val="222222"/>
          <w:highlight w:val="white"/>
          <w:lang w:val="sr-Latn-RS"/>
        </w:rPr>
        <w:t xml:space="preserve">, </w:t>
      </w:r>
      <w:r w:rsidRPr="00C9027C">
        <w:rPr>
          <w:rFonts w:ascii="Times New Roman" w:eastAsia="Times New Roman" w:hAnsi="Times New Roman" w:cs="Times New Roman"/>
          <w:i/>
          <w:color w:val="222222"/>
          <w:highlight w:val="white"/>
          <w:lang w:val="sr-Latn-RS"/>
        </w:rPr>
        <w:t>9</w:t>
      </w:r>
      <w:r w:rsidRPr="00C9027C">
        <w:rPr>
          <w:rFonts w:ascii="Times New Roman" w:eastAsia="Times New Roman" w:hAnsi="Times New Roman" w:cs="Times New Roman"/>
          <w:color w:val="222222"/>
          <w:highlight w:val="white"/>
          <w:lang w:val="sr-Latn-RS"/>
        </w:rPr>
        <w:t>(5), 493-506.</w:t>
      </w:r>
    </w:p>
    <w:p w14:paraId="065AC98B" w14:textId="0B0DD411" w:rsidR="006F1A5A" w:rsidRDefault="009954BE" w:rsidP="00FE5A00">
      <w:pPr>
        <w:spacing w:before="200"/>
        <w:contextualSpacing w:val="0"/>
        <w:jc w:val="both"/>
        <w:rPr>
          <w:rFonts w:ascii="Times New Roman" w:eastAsia="Times New Roman" w:hAnsi="Times New Roman" w:cs="Times New Roman"/>
          <w:color w:val="222222"/>
          <w:highlight w:val="white"/>
          <w:lang w:val="sr-Latn-RS"/>
        </w:rPr>
      </w:pPr>
      <w:r w:rsidRPr="00C9027C">
        <w:rPr>
          <w:rFonts w:ascii="Times New Roman" w:eastAsia="Times New Roman" w:hAnsi="Times New Roman" w:cs="Times New Roman"/>
          <w:color w:val="222222"/>
          <w:highlight w:val="white"/>
          <w:lang w:val="sr-Latn-RS"/>
        </w:rPr>
        <w:t xml:space="preserve">Veljkovic, Nevena, et al. "Discovery of new therapeutic targets by the informational spectrum method." </w:t>
      </w:r>
      <w:r w:rsidRPr="00C9027C">
        <w:rPr>
          <w:rFonts w:ascii="Times New Roman" w:eastAsia="Times New Roman" w:hAnsi="Times New Roman" w:cs="Times New Roman"/>
          <w:i/>
          <w:color w:val="222222"/>
          <w:highlight w:val="white"/>
          <w:lang w:val="sr-Latn-RS"/>
        </w:rPr>
        <w:t>Current Protein and Peptide Science</w:t>
      </w:r>
      <w:r w:rsidRPr="00C9027C">
        <w:rPr>
          <w:rFonts w:ascii="Times New Roman" w:eastAsia="Times New Roman" w:hAnsi="Times New Roman" w:cs="Times New Roman"/>
          <w:color w:val="222222"/>
          <w:highlight w:val="white"/>
          <w:lang w:val="sr-Latn-RS"/>
        </w:rPr>
        <w:t xml:space="preserve"> 9.5 (2008): 493-506.</w:t>
      </w:r>
    </w:p>
    <w:p w14:paraId="2C8D54BD" w14:textId="041E390E" w:rsidR="0023605D" w:rsidRPr="00C9027C" w:rsidRDefault="0023605D" w:rsidP="00FE5A00">
      <w:pPr>
        <w:spacing w:before="200"/>
        <w:contextualSpacing w:val="0"/>
        <w:jc w:val="both"/>
        <w:rPr>
          <w:rFonts w:ascii="Times New Roman" w:eastAsia="Times New Roman" w:hAnsi="Times New Roman" w:cs="Times New Roman"/>
          <w:color w:val="222222"/>
          <w:highlight w:val="white"/>
          <w:lang w:val="sr-Latn-RS"/>
        </w:rPr>
      </w:pPr>
      <w:r w:rsidRPr="0023605D">
        <w:rPr>
          <w:rFonts w:ascii="Times New Roman" w:eastAsia="Times New Roman" w:hAnsi="Times New Roman" w:cs="Times New Roman"/>
          <w:color w:val="222222"/>
          <w:highlight w:val="white"/>
        </w:rPr>
        <w:t>You, Ronghui, et al. "GOLabeler: improving sequence-based large-scale protein function prediction by learning to rank." </w:t>
      </w:r>
      <w:r w:rsidRPr="0023605D">
        <w:rPr>
          <w:rFonts w:ascii="Times New Roman" w:eastAsia="Times New Roman" w:hAnsi="Times New Roman" w:cs="Times New Roman"/>
          <w:i/>
          <w:iCs/>
          <w:color w:val="222222"/>
          <w:highlight w:val="white"/>
        </w:rPr>
        <w:t>Bioinformatics</w:t>
      </w:r>
      <w:r w:rsidRPr="0023605D">
        <w:rPr>
          <w:rFonts w:ascii="Times New Roman" w:eastAsia="Times New Roman" w:hAnsi="Times New Roman" w:cs="Times New Roman"/>
          <w:color w:val="222222"/>
          <w:highlight w:val="white"/>
        </w:rPr>
        <w:t xml:space="preserve"> 1 (2018): </w:t>
      </w:r>
      <w:proofErr w:type="gramStart"/>
      <w:r w:rsidRPr="0023605D">
        <w:rPr>
          <w:rFonts w:ascii="Times New Roman" w:eastAsia="Times New Roman" w:hAnsi="Times New Roman" w:cs="Times New Roman"/>
          <w:color w:val="222222"/>
          <w:highlight w:val="white"/>
        </w:rPr>
        <w:t>9</w:t>
      </w:r>
      <w:proofErr w:type="gramEnd"/>
      <w:r w:rsidRPr="0023605D">
        <w:rPr>
          <w:rFonts w:ascii="Times New Roman" w:eastAsia="Times New Roman" w:hAnsi="Times New Roman" w:cs="Times New Roman"/>
          <w:color w:val="222222"/>
          <w:highlight w:val="white"/>
        </w:rPr>
        <w:t>.</w:t>
      </w:r>
    </w:p>
    <w:p w14:paraId="63F29B48" w14:textId="77777777" w:rsidR="006F1A5A" w:rsidRPr="00C9027C" w:rsidRDefault="006F1A5A">
      <w:pPr>
        <w:spacing w:before="200"/>
        <w:contextualSpacing w:val="0"/>
        <w:jc w:val="both"/>
        <w:rPr>
          <w:color w:val="222222"/>
          <w:sz w:val="20"/>
          <w:szCs w:val="20"/>
          <w:highlight w:val="white"/>
          <w:lang w:val="sr-Latn-RS"/>
        </w:rPr>
      </w:pPr>
    </w:p>
    <w:sectPr w:rsidR="006F1A5A" w:rsidRPr="00C9027C">
      <w:headerReference w:type="default" r:id="rId23"/>
      <w:footerReference w:type="default" r:id="rId2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anka" w:date="2018-08-31T08:33:00Z" w:initials="B">
    <w:p w14:paraId="617F12F3" w14:textId="77777777" w:rsidR="00FB68C2" w:rsidRDefault="00FB68C2">
      <w:pPr>
        <w:pStyle w:val="CommentText"/>
      </w:pPr>
      <w:bookmarkStart w:id="1" w:name="_GoBack"/>
      <w:bookmarkEnd w:id="1"/>
      <w:r>
        <w:rPr>
          <w:rStyle w:val="CommentReference"/>
        </w:rPr>
        <w:annotationRef/>
      </w:r>
      <w:r>
        <w:t>Ovde bi trebalo da stoji jedna rečenica o enričment analizi, kako ona detektuje GO termine kojima su obogaćeni proteini u listi koja se analizira, na taj način se identifikuju neke zajedničke biološke funkcije kojima se mogu opisati grupe proteina u listi koju analiziramo I sl…</w:t>
      </w:r>
    </w:p>
  </w:comment>
  <w:comment w:id="2" w:author="Branka" w:date="2018-08-31T10:54:00Z" w:initials="B">
    <w:p w14:paraId="6306D528" w14:textId="77777777" w:rsidR="00572321" w:rsidRDefault="00572321">
      <w:pPr>
        <w:pStyle w:val="CommentText"/>
      </w:pPr>
      <w:r>
        <w:rPr>
          <w:rStyle w:val="CommentReference"/>
        </w:rPr>
        <w:annotationRef/>
      </w:r>
      <w:r>
        <w:t>Pokušaj ovaj pasus malo da skratiš I da se više fokusiraš na podatke jer je to ono što smo od CAFA-e koristili. Deo o CAFA evaluaciji je ok.</w:t>
      </w:r>
    </w:p>
  </w:comment>
  <w:comment w:id="3" w:author="Branka" w:date="2018-08-31T11:05:00Z" w:initials="B">
    <w:p w14:paraId="17162540" w14:textId="77777777" w:rsidR="00E64993" w:rsidRDefault="00E64993">
      <w:pPr>
        <w:pStyle w:val="CommentText"/>
      </w:pPr>
      <w:r>
        <w:rPr>
          <w:rStyle w:val="CommentReference"/>
        </w:rPr>
        <w:annotationRef/>
      </w:r>
      <w:r>
        <w:t>Ovde možeš da kažeš nešto o programerskom aspektu rada. Npr. Da je za evaluaciju alata bilo potrebno adaptirati neke R biblioteke, a takođe da bi se ostvarili glavni ciljevi rada, morala si da napišeš nekoliko funkcija ili sl. Par rečenica…</w:t>
      </w:r>
    </w:p>
  </w:comment>
  <w:comment w:id="5" w:author="Branka" w:date="2018-08-31T12:11:00Z" w:initials="B">
    <w:p w14:paraId="479FBC06" w14:textId="77777777" w:rsidR="00E02B88" w:rsidRDefault="00E02B88">
      <w:pPr>
        <w:pStyle w:val="CommentText"/>
      </w:pPr>
      <w:r>
        <w:rPr>
          <w:rStyle w:val="CommentReference"/>
        </w:rPr>
        <w:annotationRef/>
      </w:r>
      <w:r>
        <w:t>Trebalo bi da imaš podnaslove, tipe: Podaci, Odabir GO termina, PANNZER, FRENKI, Statistika I sl.</w:t>
      </w:r>
    </w:p>
  </w:comment>
  <w:comment w:id="6" w:author="Branka" w:date="2018-08-31T12:26:00Z" w:initials="B">
    <w:p w14:paraId="55FD1FB9" w14:textId="77777777" w:rsidR="00BB792D" w:rsidRDefault="00BB792D">
      <w:pPr>
        <w:pStyle w:val="CommentText"/>
      </w:pPr>
      <w:r>
        <w:rPr>
          <w:rStyle w:val="CommentReference"/>
        </w:rPr>
        <w:annotationRef/>
      </w:r>
      <w:r w:rsidR="001B2EA9">
        <w:t>M</w:t>
      </w:r>
      <w:r w:rsidR="00367705">
        <w:t>oraš objasniti šta je to IMPI.</w:t>
      </w:r>
      <w:r w:rsidR="001B2EA9">
        <w:t xml:space="preserve"> A treba I uvesti skraćenicu, nisam sigurna da se pojavljuje ranije.</w:t>
      </w:r>
    </w:p>
  </w:comment>
  <w:comment w:id="7" w:author="Milica" w:date="2018-09-02T23:52:00Z" w:initials="M">
    <w:p w14:paraId="43E53343" w14:textId="0E1C18E1" w:rsidR="00714663" w:rsidRDefault="00714663">
      <w:pPr>
        <w:pStyle w:val="CommentText"/>
      </w:pPr>
      <w:r>
        <w:rPr>
          <w:rStyle w:val="CommentReference"/>
        </w:rPr>
        <w:annotationRef/>
      </w:r>
      <w:r>
        <w:t>Da li je u redu ako to dodam u onom pasusu o IMPI-ju koji mi fali?</w:t>
      </w:r>
    </w:p>
  </w:comment>
  <w:comment w:id="8" w:author="Branka" w:date="2018-08-31T12:16:00Z" w:initials="B">
    <w:p w14:paraId="6AB6EB79" w14:textId="77777777" w:rsidR="00BB792D" w:rsidRDefault="00BB792D" w:rsidP="00BB792D">
      <w:pPr>
        <w:pStyle w:val="CommentText"/>
      </w:pPr>
      <w:r>
        <w:rPr>
          <w:rStyle w:val="CommentReference"/>
        </w:rPr>
        <w:annotationRef/>
      </w:r>
      <w:r>
        <w:t xml:space="preserve">Ovde možeš da citiraš UniProt: </w:t>
      </w:r>
    </w:p>
    <w:p w14:paraId="0674770C" w14:textId="77777777" w:rsidR="00BB792D" w:rsidRDefault="00BB792D" w:rsidP="00BB792D">
      <w:pPr>
        <w:pStyle w:val="CommentText"/>
      </w:pPr>
    </w:p>
    <w:p w14:paraId="3D07C507" w14:textId="77777777" w:rsidR="00BB792D" w:rsidRDefault="00BB792D" w:rsidP="00BB792D">
      <w:pPr>
        <w:pStyle w:val="CommentText"/>
      </w:pPr>
      <w:r>
        <w:t xml:space="preserve">The UniProt Consortium </w:t>
      </w:r>
    </w:p>
    <w:p w14:paraId="6E1E63D3" w14:textId="77777777" w:rsidR="00BB792D" w:rsidRDefault="00BB792D" w:rsidP="00BB792D">
      <w:pPr>
        <w:pStyle w:val="CommentText"/>
      </w:pPr>
    </w:p>
    <w:p w14:paraId="1EE87E08" w14:textId="77777777" w:rsidR="00BB792D" w:rsidRDefault="00BB792D" w:rsidP="00BB792D">
      <w:pPr>
        <w:pStyle w:val="CommentText"/>
      </w:pPr>
      <w:r>
        <w:t xml:space="preserve">UniProt: the universal protein knowledgebase </w:t>
      </w:r>
    </w:p>
    <w:p w14:paraId="5837AD6E" w14:textId="77777777" w:rsidR="00BB792D" w:rsidRDefault="00BB792D" w:rsidP="00BB792D">
      <w:pPr>
        <w:pStyle w:val="CommentText"/>
      </w:pPr>
    </w:p>
    <w:p w14:paraId="6B053B76" w14:textId="77777777" w:rsidR="00BB792D" w:rsidRDefault="00BB792D" w:rsidP="00BB792D">
      <w:pPr>
        <w:pStyle w:val="CommentText"/>
      </w:pPr>
      <w:r>
        <w:t>Nucleic Acids Res. 45: D158-D169 (2017)</w:t>
      </w:r>
    </w:p>
  </w:comment>
  <w:comment w:id="9" w:author="Milica" w:date="2018-09-02T23:53:00Z" w:initials="M">
    <w:p w14:paraId="0BF67BD5" w14:textId="3ED92F88" w:rsidR="00EF4176" w:rsidRDefault="00EF4176">
      <w:pPr>
        <w:pStyle w:val="CommentText"/>
      </w:pPr>
      <w:r>
        <w:rPr>
          <w:rStyle w:val="CommentReference"/>
        </w:rPr>
        <w:annotationRef/>
      </w:r>
      <w:r>
        <w:t>Kako da navedem ovu referencu u tekstu, ako ovo što ste napisali stavim u literaturu?</w:t>
      </w:r>
    </w:p>
  </w:comment>
  <w:comment w:id="10" w:author="Branka" w:date="2018-08-31T12:32:00Z" w:initials="B">
    <w:p w14:paraId="68E28C6D" w14:textId="77777777" w:rsidR="00877BAD" w:rsidRDefault="00877BAD">
      <w:pPr>
        <w:pStyle w:val="CommentText"/>
      </w:pPr>
      <w:r>
        <w:rPr>
          <w:rStyle w:val="CommentReference"/>
        </w:rPr>
        <w:annotationRef/>
      </w:r>
      <w:r>
        <w:t>U ovom pasusu su malo izmešani rezultati I metode. Ok je da ovde uvedeš kako si odabrala GO termin I slika je super. Treba reci da su predikcije čišćene I kako. Tu treba reći da je bilo potrebno napraviti program u R-u pomoću koga si to odradila. Je l tako bilo? Moraš u jednoj rečenici bolje objasniti šta je to propagacija. A to koliko je bilo predikcija I sl. je za rezultate.</w:t>
      </w:r>
    </w:p>
  </w:comment>
  <w:comment w:id="11" w:author="Milica" w:date="2018-09-03T00:06:00Z" w:initials="M">
    <w:p w14:paraId="08143E56" w14:textId="430AA700" w:rsidR="00F7323A" w:rsidRDefault="00F7323A">
      <w:pPr>
        <w:pStyle w:val="CommentText"/>
      </w:pPr>
      <w:r>
        <w:rPr>
          <w:rStyle w:val="CommentReference"/>
        </w:rPr>
        <w:annotationRef/>
      </w:r>
      <w:r>
        <w:t xml:space="preserve">U vezi R programa u kome sam radila čišćenje – dodala sam u tekst ali da li I ta skripta treba da stoji u prilogu? Zato što je čišćenje bilo iz više puta, u nekoliko proveravanja I tako dalje. Ogla bih da napravim novu lepu skriptu u kojoj je kod za čišćenje.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7F12F3" w15:done="0"/>
  <w15:commentEx w15:paraId="6306D528" w15:done="0"/>
  <w15:commentEx w15:paraId="17162540" w15:done="0"/>
  <w15:commentEx w15:paraId="479FBC06" w15:done="0"/>
  <w15:commentEx w15:paraId="55FD1FB9" w15:done="0"/>
  <w15:commentEx w15:paraId="43E53343" w15:paraIdParent="55FD1FB9" w15:done="0"/>
  <w15:commentEx w15:paraId="6B053B76" w15:done="0"/>
  <w15:commentEx w15:paraId="0BF67BD5" w15:paraIdParent="6B053B76" w15:done="0"/>
  <w15:commentEx w15:paraId="68E28C6D" w15:done="0"/>
  <w15:commentEx w15:paraId="08143E56" w15:paraIdParent="68E28C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83A1B" w14:textId="77777777" w:rsidR="006D6C35" w:rsidRDefault="006D6C35">
      <w:pPr>
        <w:spacing w:line="240" w:lineRule="auto"/>
      </w:pPr>
      <w:r>
        <w:separator/>
      </w:r>
    </w:p>
  </w:endnote>
  <w:endnote w:type="continuationSeparator" w:id="0">
    <w:p w14:paraId="2F3131E4" w14:textId="77777777" w:rsidR="006D6C35" w:rsidRDefault="006D6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C0064" w14:textId="77777777" w:rsidR="006F1A5A" w:rsidRDefault="006F1A5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3F81F" w14:textId="77777777" w:rsidR="006D6C35" w:rsidRDefault="006D6C35">
      <w:pPr>
        <w:spacing w:line="240" w:lineRule="auto"/>
      </w:pPr>
      <w:r>
        <w:separator/>
      </w:r>
    </w:p>
  </w:footnote>
  <w:footnote w:type="continuationSeparator" w:id="0">
    <w:p w14:paraId="29495E77" w14:textId="77777777" w:rsidR="006D6C35" w:rsidRDefault="006D6C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F81F0" w14:textId="77777777" w:rsidR="006F1A5A" w:rsidRDefault="006F1A5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856A9"/>
    <w:multiLevelType w:val="hybridMultilevel"/>
    <w:tmpl w:val="A274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lica">
    <w15:presenceInfo w15:providerId="None" w15:userId="Mi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A"/>
    <w:rsid w:val="00046019"/>
    <w:rsid w:val="000A781A"/>
    <w:rsid w:val="000B00E5"/>
    <w:rsid w:val="000E6420"/>
    <w:rsid w:val="000F1E4F"/>
    <w:rsid w:val="00140032"/>
    <w:rsid w:val="00167233"/>
    <w:rsid w:val="00171154"/>
    <w:rsid w:val="001736F1"/>
    <w:rsid w:val="00193764"/>
    <w:rsid w:val="001B2EA9"/>
    <w:rsid w:val="001F15F0"/>
    <w:rsid w:val="0023605D"/>
    <w:rsid w:val="002761FA"/>
    <w:rsid w:val="00290782"/>
    <w:rsid w:val="003026C4"/>
    <w:rsid w:val="003245DA"/>
    <w:rsid w:val="00355BEF"/>
    <w:rsid w:val="00367705"/>
    <w:rsid w:val="0039565E"/>
    <w:rsid w:val="00397FEC"/>
    <w:rsid w:val="003B07A5"/>
    <w:rsid w:val="003C1F92"/>
    <w:rsid w:val="003C6AA2"/>
    <w:rsid w:val="00435631"/>
    <w:rsid w:val="00441AF4"/>
    <w:rsid w:val="004813A9"/>
    <w:rsid w:val="004F3205"/>
    <w:rsid w:val="00516729"/>
    <w:rsid w:val="00572321"/>
    <w:rsid w:val="005815AC"/>
    <w:rsid w:val="005A1AB1"/>
    <w:rsid w:val="005B014D"/>
    <w:rsid w:val="005D2AC7"/>
    <w:rsid w:val="00652474"/>
    <w:rsid w:val="00656989"/>
    <w:rsid w:val="0066725C"/>
    <w:rsid w:val="006720A5"/>
    <w:rsid w:val="00681B98"/>
    <w:rsid w:val="006D6C35"/>
    <w:rsid w:val="006D764D"/>
    <w:rsid w:val="006F1A5A"/>
    <w:rsid w:val="006F22E1"/>
    <w:rsid w:val="00714663"/>
    <w:rsid w:val="007D5C48"/>
    <w:rsid w:val="00800A0F"/>
    <w:rsid w:val="00834F00"/>
    <w:rsid w:val="00877BAD"/>
    <w:rsid w:val="00890539"/>
    <w:rsid w:val="00894715"/>
    <w:rsid w:val="0090288A"/>
    <w:rsid w:val="00947681"/>
    <w:rsid w:val="00990811"/>
    <w:rsid w:val="009954BE"/>
    <w:rsid w:val="009C5AD0"/>
    <w:rsid w:val="009D12BC"/>
    <w:rsid w:val="009D1F3B"/>
    <w:rsid w:val="00A03CFA"/>
    <w:rsid w:val="00A217D0"/>
    <w:rsid w:val="00A37E91"/>
    <w:rsid w:val="00A663A2"/>
    <w:rsid w:val="00B06860"/>
    <w:rsid w:val="00B3430E"/>
    <w:rsid w:val="00B6150C"/>
    <w:rsid w:val="00B63BC1"/>
    <w:rsid w:val="00B906F5"/>
    <w:rsid w:val="00BA35F3"/>
    <w:rsid w:val="00BB163B"/>
    <w:rsid w:val="00BB6428"/>
    <w:rsid w:val="00BB792D"/>
    <w:rsid w:val="00BC0775"/>
    <w:rsid w:val="00C000DF"/>
    <w:rsid w:val="00C9027C"/>
    <w:rsid w:val="00CA29C6"/>
    <w:rsid w:val="00CA5F33"/>
    <w:rsid w:val="00D329B8"/>
    <w:rsid w:val="00D470DE"/>
    <w:rsid w:val="00D806F9"/>
    <w:rsid w:val="00DA562F"/>
    <w:rsid w:val="00DA767C"/>
    <w:rsid w:val="00DC3262"/>
    <w:rsid w:val="00DD0471"/>
    <w:rsid w:val="00DD2D60"/>
    <w:rsid w:val="00DE1098"/>
    <w:rsid w:val="00DF6D40"/>
    <w:rsid w:val="00E02B88"/>
    <w:rsid w:val="00E64993"/>
    <w:rsid w:val="00EF1D86"/>
    <w:rsid w:val="00EF4176"/>
    <w:rsid w:val="00F06DED"/>
    <w:rsid w:val="00F7323A"/>
    <w:rsid w:val="00FB35EC"/>
    <w:rsid w:val="00FB68C2"/>
    <w:rsid w:val="00FC3CB1"/>
    <w:rsid w:val="00FC5B4D"/>
    <w:rsid w:val="00FE5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73D7"/>
  <w15:docId w15:val="{2A07169A-49A5-4F07-8804-03830944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B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B4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470DE"/>
    <w:rPr>
      <w:b/>
      <w:bCs/>
    </w:rPr>
  </w:style>
  <w:style w:type="character" w:customStyle="1" w:styleId="CommentSubjectChar">
    <w:name w:val="Comment Subject Char"/>
    <w:basedOn w:val="CommentTextChar"/>
    <w:link w:val="CommentSubject"/>
    <w:uiPriority w:val="99"/>
    <w:semiHidden/>
    <w:rsid w:val="00D470DE"/>
    <w:rPr>
      <w:b/>
      <w:bCs/>
      <w:sz w:val="20"/>
      <w:szCs w:val="20"/>
    </w:rPr>
  </w:style>
  <w:style w:type="paragraph" w:styleId="ListParagraph">
    <w:name w:val="List Paragraph"/>
    <w:basedOn w:val="Normal"/>
    <w:uiPriority w:val="34"/>
    <w:qFormat/>
    <w:rsid w:val="00FE5A00"/>
    <w:pPr>
      <w:ind w:left="720"/>
    </w:pPr>
  </w:style>
  <w:style w:type="paragraph" w:styleId="NormalWeb">
    <w:name w:val="Normal (Web)"/>
    <w:basedOn w:val="Normal"/>
    <w:uiPriority w:val="99"/>
    <w:semiHidden/>
    <w:unhideWhenUsed/>
    <w:rsid w:val="00C9027C"/>
    <w:pPr>
      <w:spacing w:before="100" w:beforeAutospacing="1" w:after="100" w:afterAutospacing="1" w:line="240" w:lineRule="auto"/>
      <w:contextualSpacing w:val="0"/>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sid w:val="00C9027C"/>
    <w:rPr>
      <w:color w:val="808080"/>
    </w:rPr>
  </w:style>
  <w:style w:type="table" w:styleId="TableGrid">
    <w:name w:val="Table Grid"/>
    <w:basedOn w:val="TableNormal"/>
    <w:uiPriority w:val="59"/>
    <w:rsid w:val="009D12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950111">
      <w:bodyDiv w:val="1"/>
      <w:marLeft w:val="0"/>
      <w:marRight w:val="0"/>
      <w:marTop w:val="0"/>
      <w:marBottom w:val="0"/>
      <w:divBdr>
        <w:top w:val="none" w:sz="0" w:space="0" w:color="auto"/>
        <w:left w:val="none" w:sz="0" w:space="0" w:color="auto"/>
        <w:bottom w:val="none" w:sz="0" w:space="0" w:color="auto"/>
        <w:right w:val="none" w:sz="0" w:space="0" w:color="auto"/>
      </w:divBdr>
    </w:div>
    <w:div w:id="2006980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mrc-mbu.cam.ac.uk/impi" TargetMode="External"/><Relationship Id="rId18" Type="http://schemas.openxmlformats.org/officeDocument/2006/relationships/image" Target="media/image7.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r-project.org./"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uniprot.org/uploadlist" TargetMode="External"/><Relationship Id="rId22" Type="http://schemas.openxmlformats.org/officeDocument/2006/relationships/hyperlink" Target="http://www.rstudio.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906AA-7C51-477E-AC87-665B983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20</Pages>
  <Words>6671</Words>
  <Characters>38028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dc:creator>
  <cp:keywords/>
  <dc:description/>
  <cp:lastModifiedBy>Milica</cp:lastModifiedBy>
  <cp:revision>4</cp:revision>
  <dcterms:created xsi:type="dcterms:W3CDTF">2018-08-30T05:51:00Z</dcterms:created>
  <dcterms:modified xsi:type="dcterms:W3CDTF">2018-09-02T23:28:00Z</dcterms:modified>
</cp:coreProperties>
</file>